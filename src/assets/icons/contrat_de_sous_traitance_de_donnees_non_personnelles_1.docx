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20EE3" w:rsidRDefault="00714438">
      <w:r>
        <w:t>CONTRAT DE SOUS-TRAITANCE DE DONNEES NON PERSONNELLES</w:t>
      </w:r>
    </w:p>
    <w:p w14:paraId="00000002" w14:textId="79C878CB" w:rsidR="00620EE3" w:rsidRDefault="0064119E">
      <w:sdt>
        <w:sdtPr>
          <w:tag w:val="goog_rdk_1"/>
          <w:id w:val="-693923901"/>
        </w:sdtPr>
        <w:sdtEndPr/>
        <w:sdtContent>
          <w:ins w:id="0" w:author="Marc Mouchoux" w:date="2021-08-02T14:08:00Z">
            <w:r w:rsidR="00714438">
              <w:t>L’association I-B</w:t>
            </w:r>
          </w:ins>
          <w:r w:rsidR="00883A1E">
            <w:t>o</w:t>
          </w:r>
          <w:ins w:id="1" w:author="Marc Mouchoux" w:date="2021-08-02T14:08:00Z">
            <w:r w:rsidR="00714438">
              <w:t>ycott, situé à 2 rue Professeur Zimmermann, 69007 Lyon et représenté par le président de l’association I-B</w:t>
            </w:r>
          </w:ins>
          <w:r w:rsidR="00883A1E">
            <w:t>o</w:t>
          </w:r>
          <w:ins w:id="2" w:author="Marc Mouchoux" w:date="2021-08-02T14:08:00Z">
            <w:r w:rsidR="00714438">
              <w:t>ycott, Nicolas Guilbaud (ci-après, « le responsable de traitement ») d'une part, ET l’association EIK0, situé à 1 sq. E.DELACROIX, 78960 Voisins-le-Bretonneux et représenté par le président de l’association EIKO, Marc Mouchoux (ci-après, « le sous-traitant »)</w:t>
            </w:r>
          </w:ins>
          <w:r w:rsidR="004C4068">
            <w:t>.</w:t>
          </w:r>
        </w:sdtContent>
      </w:sdt>
      <w:del w:id="3" w:author="Marc Mouchoux" w:date="2021-08-02T14:08:00Z">
        <w:r w:rsidR="00714438">
          <w:delText>[…], situé à […] et représenté par […] (ci-après, «</w:delText>
        </w:r>
        <w:r w:rsidR="00714438">
          <w:rPr>
            <w:i/>
          </w:rPr>
          <w:delText> </w:delText>
        </w:r>
        <w:r w:rsidR="00714438">
          <w:rPr>
            <w:b/>
            <w:i/>
          </w:rPr>
          <w:delText>le responsable de traitement</w:delText>
        </w:r>
        <w:r w:rsidR="00714438">
          <w:rPr>
            <w:i/>
          </w:rPr>
          <w:delText> »</w:delText>
        </w:r>
        <w:r w:rsidR="00714438">
          <w:delText>) d'une part, ET […], situé à […] et représenté par […] (ci-après, </w:delText>
        </w:r>
        <w:r w:rsidR="00714438">
          <w:rPr>
            <w:b/>
            <w:i/>
          </w:rPr>
          <w:delText>« le sous-traitant »</w:delText>
        </w:r>
        <w:r w:rsidR="00714438">
          <w:delText>) d’autre part,</w:delText>
        </w:r>
      </w:del>
    </w:p>
    <w:p w14:paraId="00000003" w14:textId="65AF7244" w:rsidR="00620EE3" w:rsidRDefault="00714438">
      <w:r>
        <w:t xml:space="preserve">Article </w:t>
      </w:r>
      <w:r w:rsidRPr="0064119E">
        <w:rPr>
          <w:color w:val="00B050"/>
        </w:rPr>
        <w:t>1</w:t>
      </w:r>
      <w:r w:rsidR="0064119E" w:rsidRPr="0064119E">
        <w:rPr>
          <w:color w:val="00B050"/>
        </w:rPr>
        <w:t>.1</w:t>
      </w:r>
      <w:r w:rsidRPr="0064119E">
        <w:rPr>
          <w:color w:val="00B050"/>
        </w:rPr>
        <w:t> </w:t>
      </w:r>
      <w:r>
        <w:t>: objet</w:t>
      </w:r>
    </w:p>
    <w:p w14:paraId="00000004" w14:textId="77777777" w:rsidR="00620EE3" w:rsidRDefault="00714438">
      <w:r>
        <w:t>Les présentes clauses ont pour objet de définir les conditions dans lesquelles le sous-traitant s’engage à effectuer pour le compte du responsable de traitement les opérations de traitement de données à caractère non personnel définies ci-après.</w:t>
      </w:r>
    </w:p>
    <w:p w14:paraId="5F17DF33" w14:textId="77777777" w:rsidR="009D51A9" w:rsidRDefault="00714438">
      <w:r>
        <w:t xml:space="preserve">Dans le cadre de leurs relations contractuelles, les parties s’engagent à respecter la réglementation en vigueur applicable au traitement de données à caractère non personnel et, en particulier, le règlement (UE) 2018/1807 du Parlement européen et du Conseil du 14 novembre 2018 applicable </w:t>
      </w:r>
      <w:sdt>
        <w:sdtPr>
          <w:tag w:val="goog_rdk_3"/>
          <w:id w:val="-1122684220"/>
        </w:sdtPr>
        <w:sdtEndPr/>
        <w:sdtContent>
          <w:del w:id="4" w:author="Selatin Acar" w:date="2021-08-02T21:38:00Z">
            <w:r>
              <w:delText xml:space="preserve">à </w:delText>
            </w:r>
          </w:del>
        </w:sdtContent>
      </w:sdt>
      <w:r>
        <w:t xml:space="preserve">le 29 avril 2019 </w:t>
      </w:r>
      <w:sdt>
        <w:sdtPr>
          <w:tag w:val="goog_rdk_4"/>
          <w:id w:val="-552308825"/>
        </w:sdtPr>
        <w:sdtEndPr/>
        <w:sdtContent>
          <w:commentRangeStart w:id="5"/>
          <w:commentRangeStart w:id="6"/>
        </w:sdtContent>
      </w:sdt>
      <w:r>
        <w:t>(ci-après, « </w:t>
      </w:r>
      <w:r>
        <w:rPr>
          <w:b/>
          <w:i/>
        </w:rPr>
        <w:t>le règlement européen établissant un cadre applicable au libre flux des données à caractère non personnel dans l'Union européenne.</w:t>
      </w:r>
      <w:r>
        <w:t>»).</w:t>
      </w:r>
      <w:commentRangeEnd w:id="6"/>
      <w:r>
        <w:commentReference w:id="6"/>
      </w:r>
      <w:commentRangeEnd w:id="5"/>
    </w:p>
    <w:p w14:paraId="0C63C009" w14:textId="5EE0C371" w:rsidR="009D51A9" w:rsidRPr="009D51A9" w:rsidRDefault="001D2042" w:rsidP="009D51A9">
      <w:r>
        <w:rPr>
          <w:rStyle w:val="Marquedecommentaire"/>
        </w:rPr>
        <w:commentReference w:id="5"/>
      </w:r>
      <w:r w:rsidR="009D51A9" w:rsidRPr="009D51A9">
        <w:t>Le présent contrat de création de logiciel a pour objet le développement par le Prestataire concepteur d'un logiciel spécifique pour le compte du Client moyennant une contrepartie financière.</w:t>
      </w:r>
    </w:p>
    <w:p w14:paraId="69CAD5F6" w14:textId="77777777" w:rsidR="009D51A9" w:rsidRPr="009D51A9" w:rsidRDefault="009D51A9" w:rsidP="009D51A9">
      <w:pPr>
        <w:rPr>
          <w:color w:val="00B050"/>
        </w:rPr>
      </w:pPr>
      <w:r w:rsidRPr="009D51A9">
        <w:rPr>
          <w:color w:val="00B050"/>
        </w:rPr>
        <w:t>Le développement du logiciel comporte :</w:t>
      </w:r>
    </w:p>
    <w:p w14:paraId="257F1D27" w14:textId="77777777" w:rsidR="009D51A9" w:rsidRPr="009D51A9" w:rsidRDefault="009D51A9" w:rsidP="009D51A9">
      <w:pPr>
        <w:rPr>
          <w:color w:val="00B050"/>
        </w:rPr>
      </w:pPr>
      <w:r w:rsidRPr="009D51A9">
        <w:rPr>
          <w:color w:val="00B050"/>
        </w:rPr>
        <w:t>Selon le cas :</w:t>
      </w:r>
    </w:p>
    <w:p w14:paraId="188E3265" w14:textId="77777777" w:rsidR="009D51A9" w:rsidRPr="009D51A9" w:rsidRDefault="009D51A9" w:rsidP="009D51A9">
      <w:pPr>
        <w:numPr>
          <w:ilvl w:val="0"/>
          <w:numId w:val="10"/>
        </w:numPr>
        <w:rPr>
          <w:color w:val="00B050"/>
        </w:rPr>
      </w:pPr>
      <w:r w:rsidRPr="009D51A9">
        <w:rPr>
          <w:color w:val="00B050"/>
        </w:rPr>
        <w:t>l'analyse ;</w:t>
      </w:r>
    </w:p>
    <w:p w14:paraId="222FFC46" w14:textId="77777777" w:rsidR="009D51A9" w:rsidRPr="009D51A9" w:rsidRDefault="009D51A9" w:rsidP="009D51A9">
      <w:pPr>
        <w:numPr>
          <w:ilvl w:val="0"/>
          <w:numId w:val="10"/>
        </w:numPr>
        <w:rPr>
          <w:color w:val="00B050"/>
        </w:rPr>
      </w:pPr>
      <w:r w:rsidRPr="009D51A9">
        <w:rPr>
          <w:color w:val="00B050"/>
        </w:rPr>
        <w:t>l'écriture ;</w:t>
      </w:r>
    </w:p>
    <w:p w14:paraId="25EDCA05" w14:textId="77777777" w:rsidR="009D51A9" w:rsidRPr="009D51A9" w:rsidRDefault="009D51A9" w:rsidP="009D51A9">
      <w:pPr>
        <w:numPr>
          <w:ilvl w:val="0"/>
          <w:numId w:val="10"/>
        </w:numPr>
        <w:rPr>
          <w:color w:val="00B050"/>
        </w:rPr>
      </w:pPr>
      <w:r w:rsidRPr="009D51A9">
        <w:rPr>
          <w:color w:val="00B050"/>
        </w:rPr>
        <w:t>la mise au point du logiciel.</w:t>
      </w:r>
    </w:p>
    <w:p w14:paraId="2E6BEB53" w14:textId="77777777" w:rsidR="009D51A9" w:rsidRPr="009D51A9" w:rsidRDefault="009D51A9" w:rsidP="009D51A9">
      <w:pPr>
        <w:rPr>
          <w:color w:val="00B050"/>
        </w:rPr>
      </w:pPr>
      <w:r w:rsidRPr="009D51A9">
        <w:rPr>
          <w:color w:val="00B050"/>
        </w:rPr>
        <w:t>Le logiciel a pour finalité [but du programme].</w:t>
      </w:r>
    </w:p>
    <w:p w14:paraId="7D2F89E5" w14:textId="77777777" w:rsidR="009D51A9" w:rsidRPr="009D51A9" w:rsidRDefault="009D51A9" w:rsidP="009D51A9">
      <w:pPr>
        <w:rPr>
          <w:color w:val="00B050"/>
        </w:rPr>
      </w:pPr>
      <w:r w:rsidRPr="009D51A9">
        <w:rPr>
          <w:color w:val="00B050"/>
        </w:rPr>
        <w:t>Le logiciel devra être créé en accord avec les besoins particuliers du Client stipulés dans le contrat.</w:t>
      </w:r>
    </w:p>
    <w:p w14:paraId="23C9FF9E" w14:textId="77777777" w:rsidR="009D51A9" w:rsidRDefault="009D51A9" w:rsidP="009D51A9">
      <w:pPr>
        <w:rPr>
          <w:color w:val="00B050"/>
        </w:rPr>
      </w:pPr>
      <w:r w:rsidRPr="009D51A9">
        <w:rPr>
          <w:color w:val="00B050"/>
        </w:rPr>
        <w:t>Le logiciel aura les caractéristiques mentionnées ci-après : [détailler ses caractéristiques].</w:t>
      </w:r>
    </w:p>
    <w:p w14:paraId="0C4B6563" w14:textId="1EDEBC46" w:rsidR="002845B4" w:rsidRDefault="002845B4" w:rsidP="009D51A9">
      <w:pPr>
        <w:rPr>
          <w:color w:val="00B050"/>
        </w:rPr>
      </w:pPr>
      <w:r>
        <w:rPr>
          <w:color w:val="00B050"/>
        </w:rPr>
        <w:t>Article 1.2 : cahier des charges</w:t>
      </w:r>
    </w:p>
    <w:p w14:paraId="295AE3B7" w14:textId="5B8703F3" w:rsidR="002845B4" w:rsidRPr="009D51A9" w:rsidRDefault="0064119E" w:rsidP="009D51A9">
      <w:pPr>
        <w:rPr>
          <w:color w:val="00B050"/>
        </w:rPr>
      </w:pPr>
      <w:r>
        <w:rPr>
          <w:color w:val="00B050"/>
        </w:rPr>
        <w:t>I</w:t>
      </w:r>
      <w:r w:rsidR="002845B4" w:rsidRPr="002845B4">
        <w:rPr>
          <w:color w:val="00B050"/>
        </w:rPr>
        <w:t>l appartient au client de définir ses besoins au sein d’un cahier des charges, et de rechercher si les propositions faites par le prestataire sont conformes aux objectifs et actions qu’il envisage. En aucun cas le cahier des charges ne pourra subir une modification du fait du client. Le prestataire ne pourra assumer aucune responsabilité du fait de l’inadaptation de ce cahier des</w:t>
      </w:r>
      <w:r>
        <w:rPr>
          <w:color w:val="00B050"/>
        </w:rPr>
        <w:t xml:space="preserve"> charges aux besoins du Client</w:t>
      </w:r>
      <w:r w:rsidR="002845B4" w:rsidRPr="002845B4">
        <w:rPr>
          <w:color w:val="00B050"/>
        </w:rPr>
        <w:t>. Dans ces propositions et recommandations concernant les matériels, le prestataire identifie les logiciels et les services associés. Ces recommandations sont issues des observations faites par le prestataire sur les données fournies par le client, à défaut de cahier des charges.</w:t>
      </w:r>
    </w:p>
    <w:p w14:paraId="00000006" w14:textId="77777777" w:rsidR="00620EE3" w:rsidRPr="009D51A9" w:rsidRDefault="00714438">
      <w:pPr>
        <w:rPr>
          <w:color w:val="000000" w:themeColor="text1"/>
        </w:rPr>
      </w:pPr>
      <w:r w:rsidRPr="009D51A9">
        <w:rPr>
          <w:color w:val="000000" w:themeColor="text1"/>
        </w:rPr>
        <w:t>Article 2 : description du traitement faisant l’objet de la sous-traitance</w:t>
      </w:r>
    </w:p>
    <w:sdt>
      <w:sdtPr>
        <w:tag w:val="goog_rdk_6"/>
        <w:id w:val="-1464884040"/>
      </w:sdtPr>
      <w:sdtEndPr/>
      <w:sdtContent>
        <w:p w14:paraId="00000007" w14:textId="77777777" w:rsidR="00620EE3" w:rsidRDefault="00714438">
          <w:pPr>
            <w:rPr>
              <w:ins w:id="7" w:author="Marc Mouchoux" w:date="2021-08-02T14:25:00Z"/>
            </w:rPr>
          </w:pPr>
          <w:r>
            <w:t xml:space="preserve">Le sous-traitant est autorisé à traiter pour le compte du responsable de traitement les données à caractère non personnel nécessaires pour fournir le ou les service(s) suivant(s) </w:t>
          </w:r>
          <w:sdt>
            <w:sdtPr>
              <w:tag w:val="goog_rdk_5"/>
              <w:id w:val="-755441625"/>
            </w:sdtPr>
            <w:sdtEndPr/>
            <w:sdtContent>
              <w:ins w:id="8" w:author="Marc Mouchoux" w:date="2021-08-02T14:25:00Z">
                <w:r>
                  <w:t>:</w:t>
                </w:r>
              </w:ins>
            </w:sdtContent>
          </w:sdt>
        </w:p>
      </w:sdtContent>
    </w:sdt>
    <w:sdt>
      <w:sdtPr>
        <w:tag w:val="goog_rdk_7"/>
        <w:id w:val="1987887388"/>
      </w:sdtPr>
      <w:sdtEndPr/>
      <w:sdtContent>
        <w:p w14:paraId="13E2A6ED" w14:textId="0ACB98B4" w:rsidR="00883A1E" w:rsidRPr="009B5C1E" w:rsidRDefault="00714438">
          <w:pPr>
            <w:numPr>
              <w:ilvl w:val="0"/>
              <w:numId w:val="3"/>
            </w:numPr>
            <w:pPrChange w:id="9" w:author="Marc Mouchoux" w:date="2021-08-02T14:25:00Z">
              <w:pPr/>
            </w:pPrChange>
          </w:pPr>
          <w:r>
            <w:rPr>
              <w:color w:val="0000FF"/>
            </w:rPr>
            <w:t>Concevoir et développer</w:t>
          </w:r>
          <w:r w:rsidR="00E14E05">
            <w:rPr>
              <w:color w:val="0000FF"/>
            </w:rPr>
            <w:t>, tester</w:t>
          </w:r>
          <w:r>
            <w:rPr>
              <w:color w:val="0000FF"/>
            </w:rPr>
            <w:t xml:space="preserve"> l’extension web dont l’objectif est d’informer les utilisateurs si un produit, ou une marque boycottée est identifiée sur la page web qu’il visualise.</w:t>
          </w:r>
          <w:r>
            <w:rPr>
              <w:color w:val="0000FF"/>
            </w:rPr>
            <w:br/>
            <w:t xml:space="preserve">La liste des produits et marques boycottés est fournie par le responsable de traitement, via </w:t>
          </w:r>
          <w:r>
            <w:rPr>
              <w:color w:val="0000FF"/>
            </w:rPr>
            <w:lastRenderedPageBreak/>
            <w:t>une interface logicielle “API xxx”. Celui-ci est responsable de la pertinence des infos</w:t>
          </w:r>
          <w:r w:rsidR="00883A1E">
            <w:rPr>
              <w:color w:val="0000FF"/>
            </w:rPr>
            <w:t xml:space="preserve"> fournies par cette interface.</w:t>
          </w:r>
        </w:p>
        <w:p w14:paraId="7CEC388C" w14:textId="7244B54C" w:rsidR="009B5C1E" w:rsidRPr="00883A1E" w:rsidRDefault="009B5C1E" w:rsidP="009B5C1E">
          <w:pPr>
            <w:numPr>
              <w:ilvl w:val="0"/>
              <w:numId w:val="3"/>
            </w:numPr>
          </w:pPr>
          <w:r>
            <w:rPr>
              <w:color w:val="0000FF"/>
            </w:rPr>
            <w:t>Le responsable du traitement testera l’extension avant sa mise à disposition aux consommateurs.</w:t>
          </w:r>
        </w:p>
        <w:p w14:paraId="16E0AD4A" w14:textId="77777777" w:rsidR="00883A1E" w:rsidRPr="00883A1E" w:rsidRDefault="00883A1E" w:rsidP="00883A1E">
          <w:pPr>
            <w:numPr>
              <w:ilvl w:val="0"/>
              <w:numId w:val="3"/>
            </w:numPr>
          </w:pPr>
          <w:r>
            <w:rPr>
              <w:color w:val="0000FF"/>
            </w:rPr>
            <w:t>Eiko concède au responsable de traitement un droit d’utilisation de l’extension web et assure la maintenance de l’extension.</w:t>
          </w:r>
        </w:p>
        <w:p w14:paraId="00000008" w14:textId="51642AD2" w:rsidR="00620EE3" w:rsidRPr="00620EE3" w:rsidRDefault="00883A1E" w:rsidP="00883A1E">
          <w:pPr>
            <w:numPr>
              <w:ilvl w:val="0"/>
              <w:numId w:val="3"/>
            </w:numPr>
            <w:rPr>
              <w:rPrChange w:id="10" w:author="Marc Mouchoux" w:date="2021-08-02T14:25:00Z">
                <w:rPr>
                  <w:color w:val="0000FF"/>
                </w:rPr>
              </w:rPrChange>
            </w:rPr>
          </w:pPr>
          <w:r>
            <w:t xml:space="preserve">Eiko concède au responsable de traitement </w:t>
          </w:r>
          <w:r w:rsidRPr="00883A1E">
            <w:t xml:space="preserve"> un droit personnel et non excl</w:t>
          </w:r>
          <w:r w:rsidR="00E14E05">
            <w:t xml:space="preserve">usif d’utilisation de l’extension </w:t>
          </w:r>
          <w:r w:rsidRPr="00883A1E">
            <w:t>pour ses</w:t>
          </w:r>
          <w:r>
            <w:t xml:space="preserve"> propres besoins. Pour l’exécuti</w:t>
          </w:r>
          <w:r w:rsidR="00E14E05">
            <w:t>on de ce contrat, Eiko accorde au responsable de traitement</w:t>
          </w:r>
          <w:r w:rsidRPr="00883A1E">
            <w:t xml:space="preserve"> le droit de reproduire et d</w:t>
          </w:r>
          <w:r w:rsidR="00E14E05">
            <w:t>’utiliser l’extension</w:t>
          </w:r>
          <w:r w:rsidRPr="00883A1E">
            <w:t xml:space="preserve"> et sa documentation dans la limite du nombre de poste</w:t>
          </w:r>
          <w:r w:rsidR="00E14E05">
            <w:t>s prévus (à déterminer lors des négociations)</w:t>
          </w:r>
          <w:r w:rsidRPr="00883A1E">
            <w:t>. Un poste correspond à un éc</w:t>
          </w:r>
          <w:r w:rsidR="00E14E05">
            <w:t>ran et un clavier. Le responsable de traitement se porte for du respect du contrat par ses personnels</w:t>
          </w:r>
          <w:r w:rsidRPr="00883A1E">
            <w:t xml:space="preserve">. </w:t>
          </w:r>
        </w:p>
      </w:sdtContent>
    </w:sdt>
    <w:p w14:paraId="00000009" w14:textId="029F904C" w:rsidR="00620EE3" w:rsidRDefault="00714438">
      <w:pPr>
        <w:rPr>
          <w:color w:val="FF0000"/>
        </w:rPr>
      </w:pPr>
      <w:r>
        <w:rPr>
          <w:color w:val="FF0000"/>
        </w:rPr>
        <w:t xml:space="preserve">Eiko sera </w:t>
      </w:r>
      <w:r w:rsidR="009D7553">
        <w:rPr>
          <w:color w:val="FF0000"/>
        </w:rPr>
        <w:t>reconnu comme auteur et propriétaire du code</w:t>
      </w:r>
      <w:r w:rsidR="0064119E">
        <w:rPr>
          <w:color w:val="FF0000"/>
        </w:rPr>
        <w:t xml:space="preserve"> </w:t>
      </w:r>
      <w:r w:rsidR="0064119E" w:rsidRPr="0064119E">
        <w:rPr>
          <w:color w:val="00B050"/>
        </w:rPr>
        <w:t>source</w:t>
      </w:r>
      <w:r w:rsidR="009D7553">
        <w:rPr>
          <w:color w:val="FF0000"/>
        </w:rPr>
        <w:t xml:space="preserve">, ainsi que de la documentation </w:t>
      </w:r>
      <w:r>
        <w:rPr>
          <w:color w:val="FF0000"/>
        </w:rPr>
        <w:t>créé lors de la conception et du</w:t>
      </w:r>
      <w:r w:rsidR="009D7553">
        <w:rPr>
          <w:color w:val="FF0000"/>
        </w:rPr>
        <w:t xml:space="preserve"> développement de l’extension pour</w:t>
      </w:r>
      <w:r>
        <w:rPr>
          <w:color w:val="FF0000"/>
        </w:rPr>
        <w:t xml:space="preserve"> l’association I-B</w:t>
      </w:r>
      <w:sdt>
        <w:sdtPr>
          <w:tag w:val="goog_rdk_8"/>
          <w:id w:val="-1518230758"/>
        </w:sdtPr>
        <w:sdtEndPr/>
        <w:sdtContent>
          <w:del w:id="11" w:author="Marc Mouchoux" w:date="2021-08-02T14:22:00Z">
            <w:r>
              <w:rPr>
                <w:color w:val="FF0000"/>
              </w:rPr>
              <w:delText>o</w:delText>
            </w:r>
          </w:del>
        </w:sdtContent>
      </w:sdt>
      <w:sdt>
        <w:sdtPr>
          <w:tag w:val="goog_rdk_9"/>
          <w:id w:val="2046174086"/>
        </w:sdtPr>
        <w:sdtEndPr/>
        <w:sdtContent>
          <w:r>
            <w:rPr>
              <w:color w:val="FF0000"/>
            </w:rPr>
            <w:t>o</w:t>
          </w:r>
        </w:sdtContent>
      </w:sdt>
      <w:r>
        <w:rPr>
          <w:color w:val="FF0000"/>
        </w:rPr>
        <w:t>ycott</w:t>
      </w:r>
      <w:r w:rsidR="009D7553">
        <w:rPr>
          <w:color w:val="FF0000"/>
        </w:rPr>
        <w:t>, conformément aux dispositions du code de la propriété intellectuelle</w:t>
      </w:r>
      <w:r>
        <w:rPr>
          <w:color w:val="FF0000"/>
        </w:rPr>
        <w:t>.</w:t>
      </w:r>
    </w:p>
    <w:p w14:paraId="69CE255F" w14:textId="48F63FA7" w:rsidR="00B63774" w:rsidRDefault="00B63774">
      <w:pPr>
        <w:rPr>
          <w:color w:val="FF0000"/>
        </w:rPr>
      </w:pPr>
      <w:r>
        <w:rPr>
          <w:color w:val="FF0000"/>
        </w:rPr>
        <w:t xml:space="preserve">L’extension ne pourra </w:t>
      </w:r>
      <w:r w:rsidRPr="00B63774">
        <w:rPr>
          <w:iCs/>
          <w:color w:val="FF0000"/>
        </w:rPr>
        <w:t>être cédé, apporté ou transf</w:t>
      </w:r>
      <w:r>
        <w:rPr>
          <w:iCs/>
          <w:color w:val="FF0000"/>
        </w:rPr>
        <w:t>éré sans l’accord de l’association Eiko.</w:t>
      </w:r>
    </w:p>
    <w:p w14:paraId="63B25A70" w14:textId="617BEA08" w:rsidR="00B63774" w:rsidRDefault="00E83DDA" w:rsidP="00B63774">
      <w:pPr>
        <w:rPr>
          <w:iCs/>
          <w:color w:val="FF0000"/>
        </w:rPr>
      </w:pPr>
      <w:r>
        <w:rPr>
          <w:color w:val="FF0000"/>
        </w:rPr>
        <w:t>Eiko garantit au responsable du traitement qu’elle est titulaire des droits que la propriété intellectuelle octroie sur l’extension. Eiko s’engage à garantir la jouissance paisible de l’extension par le responsable de traitement et dans le même temps, à assumer les frais éventuels liés à une action en contrefaçon qu’un tiers pourrait intenter à l’éga</w:t>
      </w:r>
      <w:r w:rsidR="00B63774">
        <w:rPr>
          <w:color w:val="FF0000"/>
        </w:rPr>
        <w:t xml:space="preserve">rd du responsable de traitement, </w:t>
      </w:r>
      <w:r w:rsidR="00B63774" w:rsidRPr="00B63774">
        <w:rPr>
          <w:iCs/>
          <w:color w:val="FF0000"/>
        </w:rPr>
        <w:t>à condition toutefois qu’il en soit avisé par écrit et dans les mei</w:t>
      </w:r>
      <w:r w:rsidR="00B63774">
        <w:rPr>
          <w:iCs/>
          <w:color w:val="FF0000"/>
        </w:rPr>
        <w:t>lleurs délais par le responsable de traitement et que l’extension</w:t>
      </w:r>
      <w:r w:rsidR="00B63774" w:rsidRPr="00B63774">
        <w:rPr>
          <w:iCs/>
          <w:color w:val="FF0000"/>
        </w:rPr>
        <w:t xml:space="preserve"> n’ait pas été modifié</w:t>
      </w:r>
      <w:r w:rsidR="00B63774">
        <w:rPr>
          <w:iCs/>
          <w:color w:val="FF0000"/>
        </w:rPr>
        <w:t>e par le responsable de traitement</w:t>
      </w:r>
      <w:r w:rsidR="00B63774" w:rsidRPr="00B63774">
        <w:rPr>
          <w:iCs/>
          <w:color w:val="FF0000"/>
        </w:rPr>
        <w:t>.</w:t>
      </w:r>
    </w:p>
    <w:p w14:paraId="0AC02128" w14:textId="21E5D771" w:rsidR="00B63774" w:rsidRPr="00B63774" w:rsidRDefault="00B63774" w:rsidP="00B63774">
      <w:pPr>
        <w:rPr>
          <w:iCs/>
          <w:color w:val="FF0000"/>
        </w:rPr>
      </w:pPr>
      <w:r w:rsidRPr="00B63774">
        <w:rPr>
          <w:iCs/>
          <w:color w:val="FF0000"/>
        </w:rPr>
        <w:t>La lic</w:t>
      </w:r>
      <w:r>
        <w:rPr>
          <w:iCs/>
          <w:color w:val="FF0000"/>
        </w:rPr>
        <w:t>ence accordée par Eiko donne au responsable de traitement</w:t>
      </w:r>
      <w:r w:rsidRPr="00B63774">
        <w:rPr>
          <w:iCs/>
          <w:color w:val="FF0000"/>
        </w:rPr>
        <w:t xml:space="preserve"> le d</w:t>
      </w:r>
      <w:r>
        <w:rPr>
          <w:iCs/>
          <w:color w:val="FF0000"/>
        </w:rPr>
        <w:t xml:space="preserve">roit d’utilisation de l’extension </w:t>
      </w:r>
      <w:r w:rsidRPr="00B63774">
        <w:rPr>
          <w:iCs/>
          <w:color w:val="FF0000"/>
        </w:rPr>
        <w:t>ap</w:t>
      </w:r>
      <w:r>
        <w:rPr>
          <w:iCs/>
          <w:color w:val="FF0000"/>
        </w:rPr>
        <w:t>partenant à Eiko</w:t>
      </w:r>
      <w:r w:rsidRPr="00B63774">
        <w:rPr>
          <w:iCs/>
          <w:color w:val="FF0000"/>
        </w:rPr>
        <w:t>, ce qui implique que :</w:t>
      </w:r>
    </w:p>
    <w:p w14:paraId="07C4C09E" w14:textId="76265A71" w:rsidR="00B63774" w:rsidRPr="00B63774" w:rsidRDefault="00B63774" w:rsidP="00B63774">
      <w:pPr>
        <w:numPr>
          <w:ilvl w:val="0"/>
          <w:numId w:val="7"/>
        </w:numPr>
        <w:rPr>
          <w:iCs/>
          <w:color w:val="FF0000"/>
        </w:rPr>
      </w:pPr>
      <w:r>
        <w:rPr>
          <w:iCs/>
          <w:color w:val="FF0000"/>
        </w:rPr>
        <w:t>Le responsable de traitement</w:t>
      </w:r>
      <w:r w:rsidRPr="00B63774">
        <w:rPr>
          <w:iCs/>
          <w:color w:val="FF0000"/>
        </w:rPr>
        <w:t xml:space="preserve"> s’e</w:t>
      </w:r>
      <w:r>
        <w:rPr>
          <w:iCs/>
          <w:color w:val="FF0000"/>
        </w:rPr>
        <w:t xml:space="preserve">ngage à n’utiliser l’extension </w:t>
      </w:r>
      <w:r w:rsidRPr="00B63774">
        <w:rPr>
          <w:iCs/>
          <w:color w:val="FF0000"/>
        </w:rPr>
        <w:t>que pour ses propres besoins. Il s’</w:t>
      </w:r>
      <w:r>
        <w:rPr>
          <w:iCs/>
          <w:color w:val="FF0000"/>
        </w:rPr>
        <w:t>interdit de fournir l’extension</w:t>
      </w:r>
      <w:r w:rsidRPr="00B63774">
        <w:rPr>
          <w:iCs/>
          <w:color w:val="FF0000"/>
        </w:rPr>
        <w:t xml:space="preserve"> sous quelque forme que ce soit ou de le mettre à disposition de quiconque à l’exception de ses employés ;</w:t>
      </w:r>
    </w:p>
    <w:p w14:paraId="221E3302" w14:textId="1C427A5B" w:rsidR="00B63774" w:rsidRPr="00B63774" w:rsidRDefault="00B63774" w:rsidP="00B63774">
      <w:pPr>
        <w:numPr>
          <w:ilvl w:val="0"/>
          <w:numId w:val="7"/>
        </w:numPr>
        <w:rPr>
          <w:iCs/>
          <w:color w:val="FF0000"/>
        </w:rPr>
      </w:pPr>
      <w:r>
        <w:rPr>
          <w:iCs/>
          <w:color w:val="FF0000"/>
        </w:rPr>
        <w:t>Le responsable de traitement</w:t>
      </w:r>
      <w:r w:rsidRPr="00B63774">
        <w:rPr>
          <w:iCs/>
          <w:color w:val="FF0000"/>
        </w:rPr>
        <w:t xml:space="preserve"> s’engage à ne pas développe</w:t>
      </w:r>
      <w:r>
        <w:rPr>
          <w:iCs/>
          <w:color w:val="FF0000"/>
        </w:rPr>
        <w:t>r ou commercialiser l’extension</w:t>
      </w:r>
      <w:r w:rsidRPr="00B63774">
        <w:rPr>
          <w:iCs/>
          <w:color w:val="FF0000"/>
        </w:rPr>
        <w:t xml:space="preserve"> </w:t>
      </w:r>
      <w:r>
        <w:rPr>
          <w:iCs/>
          <w:color w:val="FF0000"/>
        </w:rPr>
        <w:t>objet du présent contrat</w:t>
      </w:r>
      <w:r w:rsidRPr="00B63774">
        <w:rPr>
          <w:iCs/>
          <w:color w:val="FF0000"/>
        </w:rPr>
        <w:t xml:space="preserve"> ou des produits susceptibles de le concurrencer ;</w:t>
      </w:r>
    </w:p>
    <w:p w14:paraId="7B97A3BF" w14:textId="0920F167" w:rsidR="00B63774" w:rsidRPr="00B63774" w:rsidRDefault="00B63774" w:rsidP="00B63774">
      <w:pPr>
        <w:numPr>
          <w:ilvl w:val="0"/>
          <w:numId w:val="7"/>
        </w:numPr>
        <w:rPr>
          <w:iCs/>
          <w:color w:val="FF0000"/>
        </w:rPr>
      </w:pPr>
      <w:r>
        <w:rPr>
          <w:iCs/>
          <w:color w:val="FF0000"/>
        </w:rPr>
        <w:t>Le responsable de traitement</w:t>
      </w:r>
      <w:r w:rsidRPr="00B63774">
        <w:rPr>
          <w:iCs/>
          <w:color w:val="FF0000"/>
        </w:rPr>
        <w:t xml:space="preserve"> ne pourra pas modifie</w:t>
      </w:r>
      <w:r>
        <w:rPr>
          <w:iCs/>
          <w:color w:val="FF0000"/>
        </w:rPr>
        <w:t>r l’extension</w:t>
      </w:r>
      <w:r w:rsidRPr="00B63774">
        <w:rPr>
          <w:iCs/>
          <w:color w:val="FF0000"/>
        </w:rPr>
        <w:t xml:space="preserve">, ni l’adapter sauf autorisation expresse </w:t>
      </w:r>
      <w:r>
        <w:rPr>
          <w:iCs/>
          <w:color w:val="FF0000"/>
        </w:rPr>
        <w:t>écrite préalable de l’association Eiko</w:t>
      </w:r>
      <w:r w:rsidRPr="00B63774">
        <w:rPr>
          <w:iCs/>
          <w:color w:val="FF0000"/>
        </w:rPr>
        <w:t> ;</w:t>
      </w:r>
    </w:p>
    <w:p w14:paraId="2C541932" w14:textId="62094421" w:rsidR="00B63774" w:rsidRPr="00B63774" w:rsidRDefault="00B63774" w:rsidP="00B63774">
      <w:pPr>
        <w:numPr>
          <w:ilvl w:val="0"/>
          <w:numId w:val="7"/>
        </w:numPr>
        <w:rPr>
          <w:iCs/>
          <w:color w:val="FF0000"/>
        </w:rPr>
      </w:pPr>
      <w:r>
        <w:rPr>
          <w:iCs/>
          <w:color w:val="FF0000"/>
        </w:rPr>
        <w:t>Le responsable de traitement</w:t>
      </w:r>
      <w:r w:rsidRPr="00B63774">
        <w:rPr>
          <w:iCs/>
          <w:color w:val="FF0000"/>
        </w:rPr>
        <w:t xml:space="preserve"> ne pourra corriger le</w:t>
      </w:r>
      <w:r>
        <w:rPr>
          <w:iCs/>
          <w:color w:val="FF0000"/>
        </w:rPr>
        <w:t>s erreurs affectant l’extension</w:t>
      </w:r>
      <w:r w:rsidRPr="00B63774">
        <w:rPr>
          <w:iCs/>
          <w:color w:val="FF0000"/>
        </w:rPr>
        <w:t xml:space="preserve">, les </w:t>
      </w:r>
      <w:r>
        <w:rPr>
          <w:iCs/>
          <w:color w:val="FF0000"/>
        </w:rPr>
        <w:t>parties</w:t>
      </w:r>
      <w:r w:rsidRPr="00B63774">
        <w:rPr>
          <w:iCs/>
          <w:color w:val="FF0000"/>
        </w:rPr>
        <w:t xml:space="preserve"> convenant expressément de réserver</w:t>
      </w:r>
      <w:r>
        <w:rPr>
          <w:iCs/>
          <w:color w:val="FF0000"/>
        </w:rPr>
        <w:t xml:space="preserve"> cette correction à Eiko</w:t>
      </w:r>
      <w:r w:rsidRPr="00B63774">
        <w:rPr>
          <w:iCs/>
          <w:color w:val="FF0000"/>
        </w:rPr>
        <w:t>.</w:t>
      </w:r>
    </w:p>
    <w:p w14:paraId="438BEB5F" w14:textId="586840F5" w:rsidR="00E83DDA" w:rsidRDefault="00E83DDA">
      <w:pPr>
        <w:rPr>
          <w:color w:val="FF0000"/>
        </w:rPr>
      </w:pPr>
    </w:p>
    <w:sdt>
      <w:sdtPr>
        <w:tag w:val="goog_rdk_11"/>
        <w:id w:val="771669594"/>
      </w:sdtPr>
      <w:sdtEndPr/>
      <w:sdtContent>
        <w:p w14:paraId="0000000A" w14:textId="77777777" w:rsidR="00620EE3" w:rsidRDefault="00714438">
          <w:pPr>
            <w:rPr>
              <w:ins w:id="12" w:author="Marc Mouchoux" w:date="2021-08-02T14:25:00Z"/>
            </w:rPr>
          </w:pPr>
          <w:r>
            <w:t xml:space="preserve">La nature des opérations réalisées sur les données est </w:t>
          </w:r>
          <w:sdt>
            <w:sdtPr>
              <w:tag w:val="goog_rdk_10"/>
              <w:id w:val="651411977"/>
            </w:sdtPr>
            <w:sdtEndPr/>
            <w:sdtContent>
              <w:ins w:id="13" w:author="Marc Mouchoux" w:date="2021-08-02T14:25:00Z">
                <w:r>
                  <w:t>:</w:t>
                </w:r>
              </w:ins>
            </w:sdtContent>
          </w:sdt>
        </w:p>
      </w:sdtContent>
    </w:sdt>
    <w:p w14:paraId="0000000B" w14:textId="77777777" w:rsidR="00620EE3" w:rsidRDefault="00714438">
      <w:pPr>
        <w:numPr>
          <w:ilvl w:val="0"/>
          <w:numId w:val="5"/>
        </w:numPr>
        <w:spacing w:after="0"/>
        <w:rPr>
          <w:color w:val="0000FF"/>
        </w:rPr>
      </w:pPr>
      <w:r>
        <w:rPr>
          <w:color w:val="0000FF"/>
        </w:rPr>
        <w:t>identifier sur la page web des produits et marques qui sont en cours de boycott</w:t>
      </w:r>
    </w:p>
    <w:p w14:paraId="0000000C" w14:textId="77777777" w:rsidR="00620EE3" w:rsidRDefault="00714438">
      <w:pPr>
        <w:numPr>
          <w:ilvl w:val="0"/>
          <w:numId w:val="5"/>
        </w:numPr>
        <w:spacing w:after="0"/>
        <w:rPr>
          <w:color w:val="0000FF"/>
        </w:rPr>
      </w:pPr>
      <w:r>
        <w:rPr>
          <w:color w:val="0000FF"/>
        </w:rPr>
        <w:t>avertir l’utilisateur si un produit ou une marque boycotté</w:t>
      </w:r>
    </w:p>
    <w:p w14:paraId="0000000D" w14:textId="1DB4BA47" w:rsidR="00620EE3" w:rsidRDefault="00714438">
      <w:pPr>
        <w:numPr>
          <w:ilvl w:val="0"/>
          <w:numId w:val="5"/>
        </w:numPr>
        <w:rPr>
          <w:color w:val="0000FF"/>
        </w:rPr>
      </w:pPr>
      <w:r>
        <w:rPr>
          <w:color w:val="0000FF"/>
        </w:rPr>
        <w:t>afficher des informations liée</w:t>
      </w:r>
      <w:r w:rsidR="004C4068">
        <w:rPr>
          <w:color w:val="0000FF"/>
        </w:rPr>
        <w:t>s à ce boycott et faire le lien</w:t>
      </w:r>
      <w:r>
        <w:rPr>
          <w:color w:val="0000FF"/>
        </w:rPr>
        <w:t xml:space="preserve"> avec le site d’I-bo</w:t>
      </w:r>
      <w:r w:rsidR="001D2042">
        <w:rPr>
          <w:color w:val="0000FF"/>
        </w:rPr>
        <w:t>ycott afin que l’utilisateur ait</w:t>
      </w:r>
      <w:r>
        <w:rPr>
          <w:color w:val="0000FF"/>
        </w:rPr>
        <w:t xml:space="preserve"> accès aux informations complémentaires</w:t>
      </w:r>
    </w:p>
    <w:p w14:paraId="00000013" w14:textId="7082C46D" w:rsidR="00620EE3" w:rsidRDefault="0064119E" w:rsidP="004C4068">
      <w:pPr>
        <w:ind w:left="720"/>
        <w:rPr>
          <w:color w:val="FF0000"/>
        </w:rPr>
      </w:pPr>
      <w:sdt>
        <w:sdtPr>
          <w:tag w:val="goog_rdk_12"/>
          <w:id w:val="-630869022"/>
        </w:sdtPr>
        <w:sdtEndPr/>
        <w:sdtContent/>
      </w:sdt>
      <w:r w:rsidR="00714438">
        <w:rPr>
          <w:color w:val="FF0000"/>
        </w:rPr>
        <w:t xml:space="preserve">La mention « conçu et développé par Eiko » devra être écrite sur les espaces officiels à grosse visibilité </w:t>
      </w:r>
      <w:sdt>
        <w:sdtPr>
          <w:tag w:val="goog_rdk_29"/>
          <w:id w:val="-545148622"/>
        </w:sdtPr>
        <w:sdtEndPr/>
        <w:sdtContent>
          <w:commentRangeStart w:id="14"/>
          <w:commentRangeStart w:id="15"/>
        </w:sdtContent>
      </w:sdt>
      <w:r w:rsidR="001D2042">
        <w:rPr>
          <w:color w:val="FF0000"/>
        </w:rPr>
        <w:t>(</w:t>
      </w:r>
      <w:r w:rsidR="00714438">
        <w:rPr>
          <w:color w:val="FF0000"/>
        </w:rPr>
        <w:t>mentions légales, chrome store, publications sur les comptes des associations Eiko et I-B</w:t>
      </w:r>
      <w:sdt>
        <w:sdtPr>
          <w:tag w:val="goog_rdk_30"/>
          <w:id w:val="652036616"/>
        </w:sdtPr>
        <w:sdtEndPr/>
        <w:sdtContent>
          <w:del w:id="16" w:author="Marc Mouchoux" w:date="2021-08-02T14:22:00Z">
            <w:r w:rsidR="00714438">
              <w:rPr>
                <w:color w:val="FF0000"/>
              </w:rPr>
              <w:delText>o</w:delText>
            </w:r>
          </w:del>
        </w:sdtContent>
      </w:sdt>
      <w:sdt>
        <w:sdtPr>
          <w:tag w:val="goog_rdk_31"/>
          <w:id w:val="1732809875"/>
        </w:sdtPr>
        <w:sdtEndPr/>
        <w:sdtContent>
          <w:r w:rsidR="00714438">
            <w:rPr>
              <w:color w:val="FF0000"/>
            </w:rPr>
            <w:t>o</w:t>
          </w:r>
        </w:sdtContent>
      </w:sdt>
      <w:r w:rsidR="00714438">
        <w:rPr>
          <w:color w:val="FF0000"/>
        </w:rPr>
        <w:t>ycott pour le lancement ou la promotion de l’extension).</w:t>
      </w:r>
      <w:commentRangeEnd w:id="15"/>
      <w:r w:rsidR="00714438">
        <w:commentReference w:id="15"/>
      </w:r>
      <w:commentRangeEnd w:id="14"/>
      <w:r w:rsidR="001D2042">
        <w:rPr>
          <w:rStyle w:val="Marquedecommentaire"/>
        </w:rPr>
        <w:commentReference w:id="14"/>
      </w:r>
    </w:p>
    <w:sdt>
      <w:sdtPr>
        <w:tag w:val="goog_rdk_34"/>
        <w:id w:val="160595886"/>
      </w:sdtPr>
      <w:sdtEndPr/>
      <w:sdtContent>
        <w:p w14:paraId="00000015" w14:textId="77777777" w:rsidR="00620EE3" w:rsidRDefault="00714438">
          <w:pPr>
            <w:rPr>
              <w:ins w:id="17" w:author="Marc Mouchoux" w:date="2021-08-02T14:30:00Z"/>
            </w:rPr>
          </w:pPr>
          <w:r>
            <w:t xml:space="preserve">Pour l’exécution du service objet du présent contrat, le responsable de traitement met à la disposition du sous-traitant les informations nécessaires suivantes </w:t>
          </w:r>
          <w:sdt>
            <w:sdtPr>
              <w:tag w:val="goog_rdk_33"/>
              <w:id w:val="-1621524859"/>
            </w:sdtPr>
            <w:sdtEndPr/>
            <w:sdtContent>
              <w:ins w:id="18" w:author="Marc Mouchoux" w:date="2021-08-02T14:30:00Z">
                <w:r>
                  <w:t>:</w:t>
                </w:r>
              </w:ins>
            </w:sdtContent>
          </w:sdt>
        </w:p>
      </w:sdtContent>
    </w:sdt>
    <w:sdt>
      <w:sdtPr>
        <w:tag w:val="goog_rdk_39"/>
        <w:id w:val="-1632782699"/>
      </w:sdtPr>
      <w:sdtEndPr/>
      <w:sdtContent>
        <w:p w14:paraId="00000016" w14:textId="6887409F" w:rsidR="00620EE3" w:rsidRDefault="0064119E">
          <w:pPr>
            <w:numPr>
              <w:ilvl w:val="0"/>
              <w:numId w:val="2"/>
            </w:numPr>
            <w:spacing w:after="0"/>
            <w:rPr>
              <w:ins w:id="19" w:author="Marc Mouchoux" w:date="2021-08-02T14:30:00Z"/>
            </w:rPr>
          </w:pPr>
          <w:sdt>
            <w:sdtPr>
              <w:tag w:val="goog_rdk_35"/>
              <w:id w:val="-1632156146"/>
            </w:sdtPr>
            <w:sdtEndPr/>
            <w:sdtContent>
              <w:ins w:id="20" w:author="Marc Mouchoux" w:date="2021-08-02T14:30:00Z">
                <w:r w:rsidR="00714438">
                  <w:t>la liste mise à jour des b</w:t>
                </w:r>
              </w:ins>
            </w:sdtContent>
          </w:sdt>
          <w:sdt>
            <w:sdtPr>
              <w:tag w:val="goog_rdk_36"/>
              <w:id w:val="-514459810"/>
            </w:sdtPr>
            <w:sdtEndPr/>
            <w:sdtContent>
              <w:r w:rsidR="00714438">
                <w:t>o</w:t>
              </w:r>
            </w:sdtContent>
          </w:sdt>
          <w:sdt>
            <w:sdtPr>
              <w:tag w:val="goog_rdk_37"/>
              <w:id w:val="-68803336"/>
            </w:sdtPr>
            <w:sdtEndPr/>
            <w:sdtContent>
              <w:customXmlInsRangeStart w:id="21" w:author="Marc Mouchoux" w:date="2021-08-02T14:30:00Z"/>
              <w:sdt>
                <w:sdtPr>
                  <w:tag w:val="goog_rdk_38"/>
                  <w:id w:val="1331024586"/>
                </w:sdtPr>
                <w:sdtEndPr/>
                <w:sdtContent>
                  <w:customXmlInsRangeEnd w:id="21"/>
                  <w:ins w:id="22" w:author="Marc Mouchoux" w:date="2021-08-02T14:30:00Z">
                    <w:del w:id="23" w:author="Selatin Acar" w:date="2021-08-02T21:44:00Z">
                      <w:r w:rsidR="00714438">
                        <w:delText>o</w:delText>
                      </w:r>
                    </w:del>
                  </w:ins>
                  <w:customXmlInsRangeStart w:id="24" w:author="Marc Mouchoux" w:date="2021-08-02T14:30:00Z"/>
                </w:sdtContent>
              </w:sdt>
              <w:customXmlInsRangeEnd w:id="24"/>
              <w:ins w:id="25" w:author="Marc Mouchoux" w:date="2021-08-02T14:30:00Z">
                <w:r w:rsidR="00714438">
                  <w:t>ycotts et leurs informations</w:t>
                </w:r>
              </w:ins>
            </w:sdtContent>
          </w:sdt>
        </w:p>
      </w:sdtContent>
    </w:sdt>
    <w:sdt>
      <w:sdtPr>
        <w:tag w:val="goog_rdk_44"/>
        <w:id w:val="5265591"/>
      </w:sdtPr>
      <w:sdtEndPr/>
      <w:sdtContent>
        <w:p w14:paraId="00000017" w14:textId="11A355B3" w:rsidR="00620EE3" w:rsidRDefault="0064119E">
          <w:pPr>
            <w:numPr>
              <w:ilvl w:val="0"/>
              <w:numId w:val="2"/>
            </w:numPr>
            <w:rPr>
              <w:ins w:id="26" w:author="Marc Mouchoux" w:date="2021-08-02T14:30:00Z"/>
            </w:rPr>
          </w:pPr>
          <w:sdt>
            <w:sdtPr>
              <w:tag w:val="goog_rdk_40"/>
              <w:id w:val="-524251176"/>
            </w:sdtPr>
            <w:sdtEndPr/>
            <w:sdtContent>
              <w:ins w:id="27" w:author="Marc Mouchoux" w:date="2021-08-02T14:30:00Z">
                <w:r w:rsidR="00714438">
                  <w:t>la liste mise à jour des marques dont dépende chaque b</w:t>
                </w:r>
              </w:ins>
            </w:sdtContent>
          </w:sdt>
          <w:sdt>
            <w:sdtPr>
              <w:tag w:val="goog_rdk_41"/>
              <w:id w:val="-1080749562"/>
            </w:sdtPr>
            <w:sdtEndPr/>
            <w:sdtContent>
              <w:r w:rsidR="00714438">
                <w:t>o</w:t>
              </w:r>
            </w:sdtContent>
          </w:sdt>
          <w:sdt>
            <w:sdtPr>
              <w:tag w:val="goog_rdk_42"/>
              <w:id w:val="1127741163"/>
            </w:sdtPr>
            <w:sdtEndPr/>
            <w:sdtContent>
              <w:customXmlInsRangeStart w:id="28" w:author="Marc Mouchoux" w:date="2021-08-02T14:30:00Z"/>
              <w:sdt>
                <w:sdtPr>
                  <w:tag w:val="goog_rdk_43"/>
                  <w:id w:val="-1168324587"/>
                </w:sdtPr>
                <w:sdtEndPr/>
                <w:sdtContent>
                  <w:customXmlInsRangeEnd w:id="28"/>
                  <w:ins w:id="29" w:author="Marc Mouchoux" w:date="2021-08-02T14:30:00Z">
                    <w:del w:id="30" w:author="Selatin Acar" w:date="2021-08-02T21:44:00Z">
                      <w:r w:rsidR="00714438">
                        <w:delText>o</w:delText>
                      </w:r>
                    </w:del>
                  </w:ins>
                  <w:customXmlInsRangeStart w:id="31" w:author="Marc Mouchoux" w:date="2021-08-02T14:30:00Z"/>
                </w:sdtContent>
              </w:sdt>
              <w:customXmlInsRangeEnd w:id="31"/>
              <w:ins w:id="32" w:author="Marc Mouchoux" w:date="2021-08-02T14:30:00Z">
                <w:r w:rsidR="00714438">
                  <w:t>ycott</w:t>
                </w:r>
              </w:ins>
            </w:sdtContent>
          </w:sdt>
        </w:p>
      </w:sdtContent>
    </w:sdt>
    <w:p w14:paraId="4C811A41" w14:textId="77777777" w:rsidR="004C4068" w:rsidRDefault="004C4068"/>
    <w:p w14:paraId="0FD910F3" w14:textId="38512AA1" w:rsidR="004C4068" w:rsidRDefault="004C4068">
      <w:r>
        <w:t>-quand le responsable de traitement ajoute ou supprime des informations sur un nouveau boycott ou un boycott actuel, le responsable de traitement doit fournir ses informations préalablement au sous-traitant, afin qu’il fasse des tests pour s’assurer du bon fonctionnement de l’extension</w:t>
      </w:r>
    </w:p>
    <w:p w14:paraId="00000018" w14:textId="77777777" w:rsidR="00620EE3" w:rsidRDefault="00714438">
      <w:r>
        <w:t xml:space="preserve">Ces informations devront être communiquées au “sous-traitant” (préciser mécanisme de communication). </w:t>
      </w:r>
    </w:p>
    <w:p w14:paraId="00000019" w14:textId="3294D80F" w:rsidR="00620EE3" w:rsidRDefault="00714438">
      <w:pPr>
        <w:rPr>
          <w:color w:val="FF0000"/>
        </w:rPr>
      </w:pPr>
      <w:r>
        <w:rPr>
          <w:color w:val="FF0000"/>
        </w:rPr>
        <w:t>L’association I-B</w:t>
      </w:r>
      <w:sdt>
        <w:sdtPr>
          <w:tag w:val="goog_rdk_45"/>
          <w:id w:val="-1380862237"/>
        </w:sdtPr>
        <w:sdtEndPr/>
        <w:sdtContent>
          <w:del w:id="33" w:author="Marc Mouchoux" w:date="2021-08-02T14:22:00Z">
            <w:r>
              <w:rPr>
                <w:color w:val="FF0000"/>
              </w:rPr>
              <w:delText>o</w:delText>
            </w:r>
          </w:del>
        </w:sdtContent>
      </w:sdt>
      <w:sdt>
        <w:sdtPr>
          <w:tag w:val="goog_rdk_46"/>
          <w:id w:val="2137520213"/>
        </w:sdtPr>
        <w:sdtEndPr/>
        <w:sdtContent>
          <w:r>
            <w:rPr>
              <w:color w:val="FF0000"/>
            </w:rPr>
            <w:t>o</w:t>
          </w:r>
        </w:sdtContent>
      </w:sdt>
      <w:r>
        <w:rPr>
          <w:color w:val="FF0000"/>
        </w:rPr>
        <w:t>ycott est responsable de la licéité des informations fourni</w:t>
      </w:r>
      <w:sdt>
        <w:sdtPr>
          <w:tag w:val="goog_rdk_47"/>
          <w:id w:val="1136074643"/>
        </w:sdtPr>
        <w:sdtEndPr/>
        <w:sdtContent>
          <w:ins w:id="34" w:author="Selatin Acar" w:date="2021-08-02T21:44:00Z">
            <w:r>
              <w:rPr>
                <w:color w:val="FF0000"/>
              </w:rPr>
              <w:t>e</w:t>
            </w:r>
          </w:ins>
        </w:sdtContent>
      </w:sdt>
      <w:r>
        <w:rPr>
          <w:color w:val="FF0000"/>
        </w:rPr>
        <w:t>s à l’association Eiko.</w:t>
      </w:r>
    </w:p>
    <w:p w14:paraId="0000001A" w14:textId="4FBB9236" w:rsidR="00620EE3" w:rsidRDefault="00714438">
      <w:pPr>
        <w:rPr>
          <w:color w:val="FF0000"/>
        </w:rPr>
      </w:pPr>
      <w:r>
        <w:rPr>
          <w:color w:val="FF0000"/>
        </w:rPr>
        <w:t xml:space="preserve">Eiko est responsable de </w:t>
      </w:r>
      <w:sdt>
        <w:sdtPr>
          <w:tag w:val="goog_rdk_48"/>
          <w:id w:val="-1553147229"/>
        </w:sdtPr>
        <w:sdtEndPr/>
        <w:sdtContent>
          <w:commentRangeStart w:id="35"/>
          <w:commentRangeStart w:id="36"/>
        </w:sdtContent>
      </w:sdt>
      <w:r>
        <w:rPr>
          <w:color w:val="FF0000"/>
        </w:rPr>
        <w:t>l’aspect technique</w:t>
      </w:r>
      <w:commentRangeEnd w:id="36"/>
      <w:r>
        <w:commentReference w:id="36"/>
      </w:r>
      <w:commentRangeEnd w:id="35"/>
      <w:r w:rsidR="001D2042">
        <w:rPr>
          <w:rStyle w:val="Marquedecommentaire"/>
        </w:rPr>
        <w:commentReference w:id="35"/>
      </w:r>
      <w:r>
        <w:rPr>
          <w:color w:val="FF0000"/>
        </w:rPr>
        <w:t xml:space="preserve"> de l’extension</w:t>
      </w:r>
      <w:r w:rsidR="00813459">
        <w:rPr>
          <w:color w:val="FF0000"/>
        </w:rPr>
        <w:t xml:space="preserve"> (conception, mise en ligne et maintenance de l’extension)</w:t>
      </w:r>
      <w:r>
        <w:rPr>
          <w:color w:val="FF0000"/>
        </w:rPr>
        <w:t>.</w:t>
      </w:r>
    </w:p>
    <w:p w14:paraId="424C6FB7" w14:textId="07723CC0" w:rsidR="00B63774" w:rsidRPr="00B63774" w:rsidRDefault="00B63774" w:rsidP="00B63774">
      <w:pPr>
        <w:rPr>
          <w:iCs/>
          <w:color w:val="FF0000"/>
        </w:rPr>
      </w:pPr>
      <w:r>
        <w:rPr>
          <w:iCs/>
          <w:color w:val="FF0000"/>
        </w:rPr>
        <w:t>Article 2.1 :</w:t>
      </w:r>
      <w:r w:rsidRPr="00B63774">
        <w:rPr>
          <w:iCs/>
          <w:color w:val="FF0000"/>
        </w:rPr>
        <w:t xml:space="preserve"> Incessibilité</w:t>
      </w:r>
    </w:p>
    <w:p w14:paraId="0966A6A9" w14:textId="23332A58" w:rsidR="00B63774" w:rsidRPr="00B63774" w:rsidRDefault="00B63774" w:rsidP="00B63774">
      <w:pPr>
        <w:rPr>
          <w:iCs/>
          <w:color w:val="FF0000"/>
        </w:rPr>
      </w:pPr>
      <w:r w:rsidRPr="00B63774">
        <w:rPr>
          <w:iCs/>
          <w:color w:val="FF0000"/>
        </w:rPr>
        <w:t>Il est expressément convenu que les dr</w:t>
      </w:r>
      <w:r>
        <w:rPr>
          <w:iCs/>
          <w:color w:val="FF0000"/>
        </w:rPr>
        <w:t>oits concédés par Eiko</w:t>
      </w:r>
      <w:r w:rsidRPr="00B63774">
        <w:rPr>
          <w:iCs/>
          <w:color w:val="FF0000"/>
        </w:rPr>
        <w:t xml:space="preserve"> ne peuvent être cé</w:t>
      </w:r>
      <w:r>
        <w:rPr>
          <w:iCs/>
          <w:color w:val="FF0000"/>
        </w:rPr>
        <w:t>dés à un tiers par le responsable de traitement</w:t>
      </w:r>
      <w:r w:rsidRPr="00B63774">
        <w:rPr>
          <w:iCs/>
          <w:color w:val="FF0000"/>
        </w:rPr>
        <w:t xml:space="preserve">. Les droits d’utilisation ne sont pas cessibles, même en cas </w:t>
      </w:r>
      <w:r w:rsidR="009B5C1E">
        <w:rPr>
          <w:iCs/>
          <w:color w:val="FF0000"/>
        </w:rPr>
        <w:t>de cession d’</w:t>
      </w:r>
      <w:r w:rsidRPr="00B63774">
        <w:rPr>
          <w:iCs/>
          <w:color w:val="FF0000"/>
        </w:rPr>
        <w:t>opération au terme de laqu</w:t>
      </w:r>
      <w:r w:rsidR="009B5C1E">
        <w:rPr>
          <w:iCs/>
          <w:color w:val="FF0000"/>
        </w:rPr>
        <w:t>elle les droits du responsable de traitement</w:t>
      </w:r>
      <w:r w:rsidRPr="00B63774">
        <w:rPr>
          <w:iCs/>
          <w:color w:val="FF0000"/>
        </w:rPr>
        <w:t xml:space="preserve"> seraient transférés à un tiers.</w:t>
      </w:r>
    </w:p>
    <w:p w14:paraId="18612D17" w14:textId="2E6D0B67" w:rsidR="00B63774" w:rsidRDefault="009B5C1E">
      <w:pPr>
        <w:rPr>
          <w:color w:val="FF0000"/>
        </w:rPr>
      </w:pPr>
      <w:r>
        <w:rPr>
          <w:color w:val="FF0000"/>
        </w:rPr>
        <w:t>Article 2.2 : Matériel</w:t>
      </w:r>
    </w:p>
    <w:p w14:paraId="7F6A73B7" w14:textId="74B9CA81" w:rsidR="009B5C1E" w:rsidRPr="009B5C1E" w:rsidRDefault="009B5C1E" w:rsidP="009B5C1E">
      <w:pPr>
        <w:rPr>
          <w:iCs/>
          <w:color w:val="FF0000"/>
        </w:rPr>
      </w:pPr>
      <w:r>
        <w:rPr>
          <w:iCs/>
          <w:color w:val="FF0000"/>
        </w:rPr>
        <w:t>Le droit d’utilisation de l’extension</w:t>
      </w:r>
      <w:r w:rsidRPr="009B5C1E">
        <w:rPr>
          <w:iCs/>
          <w:color w:val="FF0000"/>
        </w:rPr>
        <w:t xml:space="preserve"> est concédé pour le ma</w:t>
      </w:r>
      <w:r>
        <w:rPr>
          <w:iCs/>
          <w:color w:val="FF0000"/>
        </w:rPr>
        <w:t>tériel désigné par le responsable de traitement</w:t>
      </w:r>
      <w:r w:rsidRPr="009B5C1E">
        <w:rPr>
          <w:iCs/>
          <w:color w:val="FF0000"/>
        </w:rPr>
        <w:t>, dont la description figure en annexe X, à l’a</w:t>
      </w:r>
      <w:r>
        <w:rPr>
          <w:iCs/>
          <w:color w:val="FF0000"/>
        </w:rPr>
        <w:t>dresse du site du responsable de traitement</w:t>
      </w:r>
      <w:r w:rsidRPr="009B5C1E">
        <w:rPr>
          <w:iCs/>
          <w:color w:val="FF0000"/>
        </w:rPr>
        <w:t xml:space="preserve">. </w:t>
      </w:r>
    </w:p>
    <w:p w14:paraId="31E635B5" w14:textId="35C48882" w:rsidR="009B5C1E" w:rsidRPr="009B5C1E" w:rsidRDefault="009B5C1E" w:rsidP="009B5C1E">
      <w:pPr>
        <w:rPr>
          <w:iCs/>
          <w:color w:val="FF0000"/>
        </w:rPr>
      </w:pPr>
      <w:r>
        <w:rPr>
          <w:iCs/>
          <w:color w:val="FF0000"/>
        </w:rPr>
        <w:t>Le responsable de traitement</w:t>
      </w:r>
      <w:r w:rsidRPr="009B5C1E">
        <w:rPr>
          <w:iCs/>
          <w:color w:val="FF0000"/>
        </w:rPr>
        <w:t xml:space="preserve"> est responsable du bon fonctionnement du matériel et de la conformité de son environnement aux spécifications du</w:t>
      </w:r>
      <w:r>
        <w:rPr>
          <w:iCs/>
          <w:color w:val="FF0000"/>
        </w:rPr>
        <w:t xml:space="preserve"> constructeur. L’utilisation de l’extension</w:t>
      </w:r>
      <w:r w:rsidRPr="009B5C1E">
        <w:rPr>
          <w:iCs/>
          <w:color w:val="FF0000"/>
        </w:rPr>
        <w:t xml:space="preserve"> sur tout autre matériel, même exploité par l</w:t>
      </w:r>
      <w:r>
        <w:rPr>
          <w:iCs/>
          <w:color w:val="FF0000"/>
        </w:rPr>
        <w:t>e responsable de traitement</w:t>
      </w:r>
      <w:r w:rsidRPr="009B5C1E">
        <w:rPr>
          <w:iCs/>
          <w:color w:val="FF0000"/>
        </w:rPr>
        <w:t>, est interdite. Toute modification du matériel désigné ou installation supplémentaire au matériel désigné devront faire l’objet d’un avenant au présent accord.</w:t>
      </w:r>
    </w:p>
    <w:p w14:paraId="67A72EE7" w14:textId="1DDE7EE1" w:rsidR="009B5C1E" w:rsidRPr="009B5C1E" w:rsidRDefault="009B5C1E" w:rsidP="009B5C1E">
      <w:pPr>
        <w:rPr>
          <w:iCs/>
          <w:color w:val="FF0000"/>
        </w:rPr>
      </w:pPr>
      <w:r w:rsidRPr="009B5C1E">
        <w:rPr>
          <w:iCs/>
          <w:color w:val="FF0000"/>
        </w:rPr>
        <w:t>Le droit d’utilisation peut être transféré exceptionnellement et provisoirement sur un matériel de secours</w:t>
      </w:r>
      <w:r>
        <w:rPr>
          <w:iCs/>
          <w:color w:val="FF0000"/>
        </w:rPr>
        <w:t xml:space="preserve"> d’un des sites du responsable de traitement</w:t>
      </w:r>
      <w:r w:rsidRPr="009B5C1E">
        <w:rPr>
          <w:iCs/>
          <w:color w:val="FF0000"/>
        </w:rPr>
        <w:t>, si le site</w:t>
      </w:r>
      <w:r>
        <w:rPr>
          <w:iCs/>
          <w:color w:val="FF0000"/>
        </w:rPr>
        <w:t xml:space="preserve"> ou le matériel du responsable de traitement</w:t>
      </w:r>
      <w:r w:rsidRPr="009B5C1E">
        <w:rPr>
          <w:iCs/>
          <w:color w:val="FF0000"/>
        </w:rPr>
        <w:t xml:space="preserve"> est temporairement indisponible ou inutilisable. Le cas échéant, </w:t>
      </w:r>
      <w:r>
        <w:rPr>
          <w:iCs/>
          <w:color w:val="FF0000"/>
        </w:rPr>
        <w:t>le responsable de traitement a l’obligation d’en avertir Eiko</w:t>
      </w:r>
      <w:r w:rsidRPr="009B5C1E">
        <w:rPr>
          <w:iCs/>
          <w:color w:val="FF0000"/>
        </w:rPr>
        <w:t xml:space="preserve"> par lettre recommandée avec accusé de réception. </w:t>
      </w:r>
    </w:p>
    <w:p w14:paraId="13BF3F12" w14:textId="2540DA7D" w:rsidR="009B5C1E" w:rsidRPr="009B5C1E" w:rsidRDefault="009B5C1E" w:rsidP="009B5C1E">
      <w:pPr>
        <w:rPr>
          <w:iCs/>
          <w:color w:val="FF0000"/>
        </w:rPr>
      </w:pPr>
      <w:r w:rsidRPr="009B5C1E">
        <w:rPr>
          <w:iCs/>
          <w:color w:val="FF0000"/>
        </w:rPr>
        <w:t>A l’exception de cette hypothèse,</w:t>
      </w:r>
      <w:r>
        <w:rPr>
          <w:iCs/>
          <w:color w:val="FF0000"/>
        </w:rPr>
        <w:t xml:space="preserve"> tout transfert de l’extension</w:t>
      </w:r>
      <w:r w:rsidRPr="009B5C1E">
        <w:rPr>
          <w:iCs/>
          <w:color w:val="FF0000"/>
        </w:rPr>
        <w:t xml:space="preserve"> sur un site n’appartenant pas </w:t>
      </w:r>
      <w:r w:rsidR="00183518">
        <w:rPr>
          <w:iCs/>
          <w:color w:val="FF0000"/>
        </w:rPr>
        <w:t>au responsable de traitement</w:t>
      </w:r>
      <w:r w:rsidRPr="009B5C1E">
        <w:rPr>
          <w:iCs/>
          <w:color w:val="FF0000"/>
        </w:rPr>
        <w:t xml:space="preserve"> ou sur un matériel aut</w:t>
      </w:r>
      <w:r>
        <w:rPr>
          <w:iCs/>
          <w:color w:val="FF0000"/>
        </w:rPr>
        <w:t>re que celui désigné en annexe X</w:t>
      </w:r>
      <w:r w:rsidRPr="009B5C1E">
        <w:rPr>
          <w:iCs/>
          <w:color w:val="FF0000"/>
        </w:rPr>
        <w:t xml:space="preserve"> doit faire l’objet d’un </w:t>
      </w:r>
      <w:r w:rsidR="00183518">
        <w:rPr>
          <w:iCs/>
          <w:color w:val="FF0000"/>
        </w:rPr>
        <w:t>accord écrit préalable de l’association Eiko</w:t>
      </w:r>
      <w:r w:rsidRPr="009B5C1E">
        <w:rPr>
          <w:iCs/>
          <w:color w:val="FF0000"/>
        </w:rPr>
        <w:t xml:space="preserve">, qui se réserve le droit de refuser le transfert. </w:t>
      </w:r>
    </w:p>
    <w:p w14:paraId="026D1937" w14:textId="36F27FF4" w:rsidR="009B5C1E" w:rsidRDefault="009B5C1E">
      <w:pPr>
        <w:rPr>
          <w:iCs/>
          <w:color w:val="FF0000"/>
        </w:rPr>
      </w:pPr>
      <w:r w:rsidRPr="009B5C1E">
        <w:rPr>
          <w:iCs/>
          <w:color w:val="FF0000"/>
        </w:rPr>
        <w:t>L</w:t>
      </w:r>
      <w:r w:rsidR="00183518">
        <w:rPr>
          <w:iCs/>
          <w:color w:val="FF0000"/>
        </w:rPr>
        <w:t>e responsable de traitement</w:t>
      </w:r>
      <w:r w:rsidRPr="009B5C1E">
        <w:rPr>
          <w:iCs/>
          <w:color w:val="FF0000"/>
        </w:rPr>
        <w:t xml:space="preserve"> s’en</w:t>
      </w:r>
      <w:r w:rsidR="00183518">
        <w:rPr>
          <w:iCs/>
          <w:color w:val="FF0000"/>
        </w:rPr>
        <w:t>gage à détruire, sans délai, l’extension</w:t>
      </w:r>
      <w:r w:rsidRPr="009B5C1E">
        <w:rPr>
          <w:iCs/>
          <w:color w:val="FF0000"/>
        </w:rPr>
        <w:t xml:space="preserve"> et ses copies sur le matériel de secours, en cas d’indisponibilité temporaire, ou sur l’ancien matériel en cas de transfert d</w:t>
      </w:r>
      <w:r w:rsidR="00183518">
        <w:rPr>
          <w:iCs/>
          <w:color w:val="FF0000"/>
        </w:rPr>
        <w:t xml:space="preserve">éfinitif. </w:t>
      </w:r>
    </w:p>
    <w:p w14:paraId="10238325" w14:textId="06DE1871" w:rsidR="00183518" w:rsidRDefault="00183518">
      <w:pPr>
        <w:rPr>
          <w:iCs/>
          <w:color w:val="FF0000"/>
        </w:rPr>
      </w:pPr>
      <w:r>
        <w:rPr>
          <w:iCs/>
          <w:color w:val="FF0000"/>
        </w:rPr>
        <w:t>Article 2.3 : Remise et installation de l’extension</w:t>
      </w:r>
    </w:p>
    <w:p w14:paraId="22670E99" w14:textId="552242E0" w:rsidR="00183518" w:rsidRPr="00183518" w:rsidRDefault="00183518" w:rsidP="00183518">
      <w:pPr>
        <w:rPr>
          <w:iCs/>
          <w:color w:val="FF0000"/>
        </w:rPr>
      </w:pPr>
      <w:r>
        <w:rPr>
          <w:iCs/>
          <w:color w:val="FF0000"/>
        </w:rPr>
        <w:lastRenderedPageBreak/>
        <w:t>Eiko remettra au responsable de traitement l’extension</w:t>
      </w:r>
      <w:r w:rsidRPr="00183518">
        <w:rPr>
          <w:iCs/>
          <w:color w:val="FF0000"/>
        </w:rPr>
        <w:t xml:space="preserve"> et sa documentation</w:t>
      </w:r>
      <w:r>
        <w:rPr>
          <w:iCs/>
          <w:color w:val="FF0000"/>
        </w:rPr>
        <w:t>, par une publication sur le Chrome Web Store</w:t>
      </w:r>
      <w:r w:rsidRPr="00183518">
        <w:rPr>
          <w:iCs/>
          <w:color w:val="FF0000"/>
        </w:rPr>
        <w:t xml:space="preserve">. Il appartient au responsable du </w:t>
      </w:r>
      <w:r>
        <w:rPr>
          <w:iCs/>
          <w:color w:val="FF0000"/>
        </w:rPr>
        <w:t xml:space="preserve">projet désigné par le responsable de traitement d’installer l’extension </w:t>
      </w:r>
      <w:r w:rsidRPr="00183518">
        <w:rPr>
          <w:iCs/>
          <w:color w:val="FF0000"/>
        </w:rPr>
        <w:t>et de s’assurer du bon fonctionnement de celui-ci avant de procéder à sa diffusion sur les a</w:t>
      </w:r>
      <w:r>
        <w:rPr>
          <w:iCs/>
          <w:color w:val="FF0000"/>
        </w:rPr>
        <w:t>utres matériels du responsable de traitement</w:t>
      </w:r>
      <w:r w:rsidRPr="00183518">
        <w:rPr>
          <w:iCs/>
          <w:color w:val="FF0000"/>
        </w:rPr>
        <w:t>. Le FOURNISSEUR ne pourra être tenu pour responsable des retards causés par l’indisponibilité du matériel désigné ou du personnel deva</w:t>
      </w:r>
      <w:r>
        <w:rPr>
          <w:iCs/>
          <w:color w:val="FF0000"/>
        </w:rPr>
        <w:t>nt être fourni par le responsable de traitement</w:t>
      </w:r>
      <w:r w:rsidRPr="00183518">
        <w:rPr>
          <w:iCs/>
          <w:color w:val="FF0000"/>
        </w:rPr>
        <w:t xml:space="preserve">. </w:t>
      </w:r>
    </w:p>
    <w:p w14:paraId="66A7BA94" w14:textId="0521A965" w:rsidR="00183518" w:rsidRDefault="00183518" w:rsidP="00183518">
      <w:pPr>
        <w:rPr>
          <w:iCs/>
          <w:color w:val="FF0000"/>
        </w:rPr>
      </w:pPr>
      <w:r w:rsidRPr="00183518">
        <w:rPr>
          <w:iCs/>
          <w:color w:val="FF0000"/>
        </w:rPr>
        <w:t xml:space="preserve"> L’installation sera réputée réalisée dès l’in</w:t>
      </w:r>
      <w:r>
        <w:rPr>
          <w:iCs/>
          <w:color w:val="FF0000"/>
        </w:rPr>
        <w:t>stallation physique de l’extension</w:t>
      </w:r>
      <w:r w:rsidRPr="00183518">
        <w:rPr>
          <w:iCs/>
          <w:color w:val="FF0000"/>
        </w:rPr>
        <w:t xml:space="preserve"> sur le matériel.</w:t>
      </w:r>
    </w:p>
    <w:p w14:paraId="26EB4224" w14:textId="04B33E16" w:rsidR="00DB50A6" w:rsidRDefault="00DB50A6" w:rsidP="00183518">
      <w:pPr>
        <w:rPr>
          <w:iCs/>
          <w:color w:val="FF0000"/>
        </w:rPr>
      </w:pPr>
      <w:r>
        <w:rPr>
          <w:iCs/>
          <w:color w:val="FF0000"/>
        </w:rPr>
        <w:t>Article 2.4 : Copies de sauvegarde</w:t>
      </w:r>
    </w:p>
    <w:p w14:paraId="6949E48E" w14:textId="3A18E379" w:rsidR="00DB50A6" w:rsidRPr="00DB50A6" w:rsidRDefault="00DB50A6" w:rsidP="00DB50A6">
      <w:pPr>
        <w:rPr>
          <w:iCs/>
          <w:color w:val="FF0000"/>
        </w:rPr>
      </w:pPr>
      <w:r>
        <w:rPr>
          <w:iCs/>
          <w:color w:val="FF0000"/>
        </w:rPr>
        <w:t>Le responsable de traitement</w:t>
      </w:r>
      <w:r w:rsidRPr="00DB50A6">
        <w:rPr>
          <w:iCs/>
          <w:color w:val="FF0000"/>
        </w:rPr>
        <w:t xml:space="preserve"> ne pourra faire que les copies de sauvegarde s’avérant nécessaires pour son exploitation, à titre de sécurité. Ces copies rester</w:t>
      </w:r>
      <w:r>
        <w:rPr>
          <w:iCs/>
          <w:color w:val="FF0000"/>
        </w:rPr>
        <w:t xml:space="preserve">ont la propriété de l’association Eiko </w:t>
      </w:r>
      <w:r w:rsidRPr="00DB50A6">
        <w:rPr>
          <w:iCs/>
          <w:color w:val="FF0000"/>
        </w:rPr>
        <w:t>et devront faire l’objet d’un inventaire accessible à ce dernier.</w:t>
      </w:r>
    </w:p>
    <w:p w14:paraId="776C3A7D" w14:textId="34410082" w:rsidR="00183518" w:rsidRDefault="00674512" w:rsidP="00183518">
      <w:pPr>
        <w:rPr>
          <w:iCs/>
          <w:color w:val="FF0000"/>
        </w:rPr>
      </w:pPr>
      <w:r>
        <w:rPr>
          <w:iCs/>
          <w:color w:val="FF0000"/>
        </w:rPr>
        <w:t>Article 2.5</w:t>
      </w:r>
      <w:r w:rsidR="00183518">
        <w:rPr>
          <w:iCs/>
          <w:color w:val="FF0000"/>
        </w:rPr>
        <w:t> :</w:t>
      </w:r>
      <w:r w:rsidR="00646DA7">
        <w:rPr>
          <w:iCs/>
          <w:color w:val="FF0000"/>
        </w:rPr>
        <w:t xml:space="preserve"> Divulgation</w:t>
      </w:r>
    </w:p>
    <w:p w14:paraId="3AB448F3" w14:textId="0BBBB3BC" w:rsidR="00132540" w:rsidRPr="00132540" w:rsidRDefault="00674512" w:rsidP="00132540">
      <w:pPr>
        <w:rPr>
          <w:iCs/>
          <w:color w:val="FF0000"/>
        </w:rPr>
      </w:pPr>
      <w:r>
        <w:rPr>
          <w:iCs/>
          <w:color w:val="FF0000"/>
        </w:rPr>
        <w:t>L’extension</w:t>
      </w:r>
      <w:r w:rsidR="00132540" w:rsidRPr="00132540">
        <w:rPr>
          <w:iCs/>
          <w:color w:val="FF0000"/>
        </w:rPr>
        <w:t xml:space="preserve"> fait partie des secrets de fabrication</w:t>
      </w:r>
      <w:r>
        <w:rPr>
          <w:iCs/>
          <w:color w:val="FF0000"/>
        </w:rPr>
        <w:t xml:space="preserve"> et du savoir-faire d’Eiko et devra être considéré par le responsable de traitement</w:t>
      </w:r>
      <w:r w:rsidR="00132540" w:rsidRPr="00132540">
        <w:rPr>
          <w:iCs/>
          <w:color w:val="FF0000"/>
        </w:rPr>
        <w:t xml:space="preserve"> comme une information confidentielle, qu’il puisse ou non</w:t>
      </w:r>
      <w:r>
        <w:rPr>
          <w:iCs/>
          <w:color w:val="FF0000"/>
        </w:rPr>
        <w:t xml:space="preserve"> être protégé par le </w:t>
      </w:r>
      <w:r w:rsidR="00132540" w:rsidRPr="00132540">
        <w:rPr>
          <w:iCs/>
          <w:color w:val="FF0000"/>
        </w:rPr>
        <w:t>droi</w:t>
      </w:r>
      <w:r>
        <w:rPr>
          <w:iCs/>
          <w:color w:val="FF0000"/>
        </w:rPr>
        <w:t>t d’auteur</w:t>
      </w:r>
      <w:r w:rsidR="00132540" w:rsidRPr="00132540">
        <w:rPr>
          <w:iCs/>
          <w:color w:val="FF0000"/>
        </w:rPr>
        <w:t xml:space="preserve">. </w:t>
      </w:r>
    </w:p>
    <w:p w14:paraId="315F55CA" w14:textId="5035CE15" w:rsidR="00132540" w:rsidRPr="00132540" w:rsidRDefault="00132540" w:rsidP="00132540">
      <w:pPr>
        <w:rPr>
          <w:iCs/>
          <w:color w:val="FF0000"/>
        </w:rPr>
      </w:pPr>
      <w:r w:rsidRPr="00132540">
        <w:rPr>
          <w:iCs/>
          <w:color w:val="FF0000"/>
        </w:rPr>
        <w:t>A ce</w:t>
      </w:r>
      <w:r w:rsidR="00674512">
        <w:rPr>
          <w:iCs/>
          <w:color w:val="FF0000"/>
        </w:rPr>
        <w:t xml:space="preserve"> titre, le responsable de traitement</w:t>
      </w:r>
      <w:r w:rsidRPr="00132540">
        <w:rPr>
          <w:iCs/>
          <w:color w:val="FF0000"/>
        </w:rPr>
        <w:t xml:space="preserve"> s’inte</w:t>
      </w:r>
      <w:r w:rsidR="00674512">
        <w:rPr>
          <w:iCs/>
          <w:color w:val="FF0000"/>
        </w:rPr>
        <w:t>rdit de communiquer l’extension</w:t>
      </w:r>
      <w:r w:rsidRPr="00132540">
        <w:rPr>
          <w:iCs/>
          <w:color w:val="FF0000"/>
        </w:rPr>
        <w:t xml:space="preserve"> dans ses versions sources ou exécutables ainsi que les programmes et autres éléments (documentation, etc.) constit</w:t>
      </w:r>
      <w:r w:rsidR="00674512">
        <w:rPr>
          <w:iCs/>
          <w:color w:val="FF0000"/>
        </w:rPr>
        <w:t>uant tout ou partie de l’extension. Le responsable de traitement</w:t>
      </w:r>
      <w:r w:rsidRPr="00132540">
        <w:rPr>
          <w:iCs/>
          <w:color w:val="FF0000"/>
        </w:rPr>
        <w:t xml:space="preserve"> s’engage également à prendre toutes les mesures </w:t>
      </w:r>
      <w:r w:rsidR="00674512">
        <w:rPr>
          <w:iCs/>
          <w:color w:val="FF0000"/>
        </w:rPr>
        <w:t>nécessaires pour que l’extension</w:t>
      </w:r>
      <w:r w:rsidRPr="00132540">
        <w:rPr>
          <w:iCs/>
          <w:color w:val="FF0000"/>
        </w:rPr>
        <w:t xml:space="preserve"> et sa documentation ne soient pas </w:t>
      </w:r>
      <w:r w:rsidR="00674512" w:rsidRPr="00132540">
        <w:rPr>
          <w:iCs/>
          <w:color w:val="FF0000"/>
        </w:rPr>
        <w:t>mise</w:t>
      </w:r>
      <w:r w:rsidRPr="00132540">
        <w:rPr>
          <w:iCs/>
          <w:color w:val="FF0000"/>
        </w:rPr>
        <w:t xml:space="preserve"> à la disposition de tiers et s’engage à ce que ses collaborateurs ou son personnel </w:t>
      </w:r>
      <w:r w:rsidR="00674512" w:rsidRPr="00132540">
        <w:rPr>
          <w:iCs/>
          <w:color w:val="FF0000"/>
        </w:rPr>
        <w:t>respecte</w:t>
      </w:r>
      <w:r w:rsidRPr="00132540">
        <w:rPr>
          <w:iCs/>
          <w:color w:val="FF0000"/>
        </w:rPr>
        <w:t xml:space="preserve"> ces obligations et le</w:t>
      </w:r>
      <w:r w:rsidR="00674512">
        <w:rPr>
          <w:iCs/>
          <w:color w:val="FF0000"/>
        </w:rPr>
        <w:t>s droits d’auteur de l’association Eiko</w:t>
      </w:r>
      <w:r w:rsidR="00DB50A6">
        <w:rPr>
          <w:iCs/>
          <w:color w:val="FF0000"/>
        </w:rPr>
        <w:t>. Le responsable de traitement</w:t>
      </w:r>
      <w:r w:rsidRPr="00132540">
        <w:rPr>
          <w:iCs/>
          <w:color w:val="FF0000"/>
        </w:rPr>
        <w:t xml:space="preserve"> s’engage à prendre toutes les précautions nécessaires pour éviter la divulgation ou la reproduction ou l’utilisation illicite par ses personnels et/ou prestataires, notamment en faisant signer à ces derniers un engagement personne</w:t>
      </w:r>
      <w:r w:rsidR="00DB50A6">
        <w:rPr>
          <w:iCs/>
          <w:color w:val="FF0000"/>
        </w:rPr>
        <w:t>l de confidentialité. Le responsable de traitement</w:t>
      </w:r>
      <w:r w:rsidRPr="00132540">
        <w:rPr>
          <w:iCs/>
          <w:color w:val="FF0000"/>
        </w:rPr>
        <w:t xml:space="preserve"> s’interdit d’utiliser les </w:t>
      </w:r>
      <w:r w:rsidR="00DB50A6">
        <w:rPr>
          <w:iCs/>
          <w:color w:val="FF0000"/>
        </w:rPr>
        <w:t>spécifications de l’extension</w:t>
      </w:r>
      <w:r w:rsidRPr="00132540">
        <w:rPr>
          <w:iCs/>
          <w:color w:val="FF0000"/>
        </w:rPr>
        <w:t xml:space="preserve"> pour créer ou permettre la création d’un programme ayant la même destination. </w:t>
      </w:r>
    </w:p>
    <w:p w14:paraId="316AF31C" w14:textId="5CC2595E" w:rsidR="00132540" w:rsidRPr="00132540" w:rsidRDefault="00132540" w:rsidP="00132540">
      <w:pPr>
        <w:rPr>
          <w:iCs/>
          <w:color w:val="FF0000"/>
        </w:rPr>
      </w:pPr>
      <w:r w:rsidRPr="00132540">
        <w:rPr>
          <w:iCs/>
          <w:color w:val="FF0000"/>
        </w:rPr>
        <w:t>De con</w:t>
      </w:r>
      <w:r w:rsidR="00DB50A6">
        <w:rPr>
          <w:iCs/>
          <w:color w:val="FF0000"/>
        </w:rPr>
        <w:t>vention expresse, Eiko</w:t>
      </w:r>
      <w:r w:rsidRPr="00132540">
        <w:rPr>
          <w:iCs/>
          <w:color w:val="FF0000"/>
        </w:rPr>
        <w:t xml:space="preserve"> est autorisé à vérifier à tout moment le respect de ces obligations. Dans le cas</w:t>
      </w:r>
      <w:r w:rsidR="00DB50A6">
        <w:rPr>
          <w:iCs/>
          <w:color w:val="FF0000"/>
        </w:rPr>
        <w:t xml:space="preserve"> où le responsable de traitement</w:t>
      </w:r>
      <w:r w:rsidRPr="00132540">
        <w:rPr>
          <w:iCs/>
          <w:color w:val="FF0000"/>
        </w:rPr>
        <w:t xml:space="preserve"> ne respecterait pas les obligations mentionnées au</w:t>
      </w:r>
      <w:r w:rsidR="00DB50A6">
        <w:rPr>
          <w:iCs/>
          <w:color w:val="FF0000"/>
        </w:rPr>
        <w:t xml:space="preserve"> présent article, Eiko</w:t>
      </w:r>
      <w:r w:rsidRPr="00132540">
        <w:rPr>
          <w:iCs/>
          <w:color w:val="FF0000"/>
        </w:rPr>
        <w:t xml:space="preserve"> se réserve le d</w:t>
      </w:r>
      <w:r w:rsidR="00DB50A6">
        <w:rPr>
          <w:iCs/>
          <w:color w:val="FF0000"/>
        </w:rPr>
        <w:t>roit d’agir en justice, pour réclamer des dommages-intérêts, au responsable de traitement</w:t>
      </w:r>
      <w:r w:rsidRPr="00132540">
        <w:rPr>
          <w:iCs/>
          <w:color w:val="FF0000"/>
        </w:rPr>
        <w:t>.</w:t>
      </w:r>
    </w:p>
    <w:p w14:paraId="7B43597B" w14:textId="3F593E02" w:rsidR="00646DA7" w:rsidRDefault="00DB50A6" w:rsidP="00183518">
      <w:pPr>
        <w:rPr>
          <w:iCs/>
          <w:color w:val="FF0000"/>
        </w:rPr>
      </w:pPr>
      <w:r>
        <w:rPr>
          <w:iCs/>
          <w:color w:val="FF0000"/>
        </w:rPr>
        <w:t>Article 2.6 : Modifications de l’extension</w:t>
      </w:r>
    </w:p>
    <w:p w14:paraId="3AA4A13F" w14:textId="3E2A6D13" w:rsidR="00DB50A6" w:rsidRDefault="00DB50A6" w:rsidP="00DB50A6">
      <w:pPr>
        <w:rPr>
          <w:iCs/>
          <w:color w:val="FF0000"/>
        </w:rPr>
      </w:pPr>
      <w:r>
        <w:rPr>
          <w:iCs/>
          <w:color w:val="FF0000"/>
        </w:rPr>
        <w:t>Le responsable de traitement</w:t>
      </w:r>
      <w:r w:rsidRPr="00DB50A6">
        <w:rPr>
          <w:iCs/>
          <w:color w:val="FF0000"/>
        </w:rPr>
        <w:t xml:space="preserve"> s’engage à n’apporter aucune modification aux é</w:t>
      </w:r>
      <w:r>
        <w:rPr>
          <w:iCs/>
          <w:color w:val="FF0000"/>
        </w:rPr>
        <w:t>léments remis par Eiko</w:t>
      </w:r>
      <w:r w:rsidRPr="00DB50A6">
        <w:rPr>
          <w:iCs/>
          <w:color w:val="FF0000"/>
        </w:rPr>
        <w:t>, sans l’accord préalable et écri</w:t>
      </w:r>
      <w:r>
        <w:rPr>
          <w:iCs/>
          <w:color w:val="FF0000"/>
        </w:rPr>
        <w:t>t de celle</w:t>
      </w:r>
      <w:r w:rsidRPr="00DB50A6">
        <w:rPr>
          <w:iCs/>
          <w:color w:val="FF0000"/>
        </w:rPr>
        <w:t>-ci. Le</w:t>
      </w:r>
      <w:r>
        <w:rPr>
          <w:iCs/>
          <w:color w:val="FF0000"/>
        </w:rPr>
        <w:t xml:space="preserve"> non-</w:t>
      </w:r>
      <w:r w:rsidRPr="00DB50A6">
        <w:rPr>
          <w:iCs/>
          <w:color w:val="FF0000"/>
        </w:rPr>
        <w:t>respect de cette clause déchoi</w:t>
      </w:r>
      <w:r>
        <w:rPr>
          <w:iCs/>
          <w:color w:val="FF0000"/>
        </w:rPr>
        <w:t>t le responsable de traitement</w:t>
      </w:r>
      <w:r w:rsidRPr="00DB50A6">
        <w:rPr>
          <w:iCs/>
          <w:color w:val="FF0000"/>
        </w:rPr>
        <w:t xml:space="preserve"> du bénéfice de la garantie et de la ma</w:t>
      </w:r>
      <w:r>
        <w:rPr>
          <w:iCs/>
          <w:color w:val="FF0000"/>
        </w:rPr>
        <w:t>intenance sans que le responsable de traitement</w:t>
      </w:r>
      <w:r w:rsidRPr="00DB50A6">
        <w:rPr>
          <w:iCs/>
          <w:color w:val="FF0000"/>
        </w:rPr>
        <w:t xml:space="preserve"> puisse prétendre à une quelconque indemnité de ce fait.</w:t>
      </w:r>
    </w:p>
    <w:p w14:paraId="7CA74631" w14:textId="4E8109C2" w:rsidR="00DB50A6" w:rsidRDefault="00DB50A6" w:rsidP="00DB50A6">
      <w:pPr>
        <w:rPr>
          <w:iCs/>
          <w:color w:val="FF0000"/>
        </w:rPr>
      </w:pPr>
      <w:r>
        <w:rPr>
          <w:iCs/>
          <w:color w:val="FF0000"/>
        </w:rPr>
        <w:t>Article 2.7 : Responsabilité</w:t>
      </w:r>
    </w:p>
    <w:p w14:paraId="4FB1FF65" w14:textId="6B3B7D78" w:rsidR="00DB50A6" w:rsidRPr="00DB50A6" w:rsidRDefault="00DB50A6" w:rsidP="00DB50A6">
      <w:pPr>
        <w:rPr>
          <w:iCs/>
          <w:color w:val="FF0000"/>
        </w:rPr>
      </w:pPr>
      <w:r>
        <w:rPr>
          <w:iCs/>
          <w:color w:val="FF0000"/>
        </w:rPr>
        <w:t>Eiko</w:t>
      </w:r>
      <w:r w:rsidRPr="00DB50A6">
        <w:rPr>
          <w:iCs/>
          <w:color w:val="FF0000"/>
        </w:rPr>
        <w:t xml:space="preserve"> est soumis à une obligation de moyen, à l’exclusion de tout autre. Il gar</w:t>
      </w:r>
      <w:r>
        <w:rPr>
          <w:iCs/>
          <w:color w:val="FF0000"/>
        </w:rPr>
        <w:t>antit la conformité de l’extension</w:t>
      </w:r>
      <w:r w:rsidRPr="00DB50A6">
        <w:rPr>
          <w:iCs/>
          <w:color w:val="FF0000"/>
        </w:rPr>
        <w:t xml:space="preserve"> aux spécifications décrites dans</w:t>
      </w:r>
      <w:r>
        <w:rPr>
          <w:iCs/>
          <w:color w:val="FF0000"/>
        </w:rPr>
        <w:t xml:space="preserve"> sa documentation. Le responsable de traitement</w:t>
      </w:r>
      <w:r w:rsidRPr="00DB50A6">
        <w:rPr>
          <w:iCs/>
          <w:color w:val="FF0000"/>
        </w:rPr>
        <w:t xml:space="preserve"> assume toutes les responsabilités autres que </w:t>
      </w:r>
      <w:r>
        <w:rPr>
          <w:iCs/>
          <w:color w:val="FF0000"/>
        </w:rPr>
        <w:t>celle de conformité de l’extension</w:t>
      </w:r>
      <w:r w:rsidRPr="00DB50A6">
        <w:rPr>
          <w:iCs/>
          <w:color w:val="FF0000"/>
        </w:rPr>
        <w:t xml:space="preserve"> aux spécifications et notamment celles qui concernent :</w:t>
      </w:r>
    </w:p>
    <w:p w14:paraId="7A9F927D" w14:textId="77777777" w:rsidR="00DB50A6" w:rsidRPr="00DB50A6" w:rsidRDefault="00DB50A6" w:rsidP="00DB50A6">
      <w:pPr>
        <w:numPr>
          <w:ilvl w:val="0"/>
          <w:numId w:val="9"/>
        </w:numPr>
        <w:rPr>
          <w:iCs/>
          <w:color w:val="FF0000"/>
        </w:rPr>
      </w:pPr>
      <w:r w:rsidRPr="00DB50A6">
        <w:rPr>
          <w:iCs/>
          <w:color w:val="FF0000"/>
        </w:rPr>
        <w:t>l’exploitation du PROGICIEL ;</w:t>
      </w:r>
    </w:p>
    <w:p w14:paraId="56C3CC94" w14:textId="77777777" w:rsidR="00DB50A6" w:rsidRPr="00DB50A6" w:rsidRDefault="00DB50A6" w:rsidP="00DB50A6">
      <w:pPr>
        <w:numPr>
          <w:ilvl w:val="0"/>
          <w:numId w:val="9"/>
        </w:numPr>
        <w:rPr>
          <w:iCs/>
          <w:color w:val="FF0000"/>
        </w:rPr>
      </w:pPr>
      <w:r w:rsidRPr="00DB50A6">
        <w:rPr>
          <w:iCs/>
          <w:color w:val="FF0000"/>
        </w:rPr>
        <w:lastRenderedPageBreak/>
        <w:t xml:space="preserve"> la qualification et la compétence de son personnel. </w:t>
      </w:r>
    </w:p>
    <w:p w14:paraId="308C3DAE" w14:textId="43A4D156" w:rsidR="00DB50A6" w:rsidRPr="00DB50A6" w:rsidRDefault="00DB50A6" w:rsidP="00DB50A6">
      <w:pPr>
        <w:rPr>
          <w:iCs/>
          <w:color w:val="FF0000"/>
        </w:rPr>
      </w:pPr>
      <w:r w:rsidRPr="00DB50A6">
        <w:rPr>
          <w:iCs/>
          <w:color w:val="FF0000"/>
        </w:rPr>
        <w:t>Le FOURNISSEUR dégage toute responsabilité en cas de non-conformité</w:t>
      </w:r>
      <w:r>
        <w:rPr>
          <w:iCs/>
          <w:color w:val="FF0000"/>
        </w:rPr>
        <w:t xml:space="preserve"> de l’extension</w:t>
      </w:r>
      <w:r w:rsidRPr="00DB50A6">
        <w:rPr>
          <w:iCs/>
          <w:color w:val="FF0000"/>
        </w:rPr>
        <w:t xml:space="preserve"> à la réglementation en vigueur au cours d’une période donnée si les prestations de maint</w:t>
      </w:r>
      <w:r>
        <w:rPr>
          <w:iCs/>
          <w:color w:val="FF0000"/>
        </w:rPr>
        <w:t>enance n’ont pas été expressément demandées. Il appartient au responsable de traitement</w:t>
      </w:r>
      <w:r w:rsidRPr="00DB50A6">
        <w:rPr>
          <w:iCs/>
          <w:color w:val="FF0000"/>
        </w:rPr>
        <w:t xml:space="preserve"> de développer les procédures d’exploitation et de mettre en place les points de contrôle et mécanismes de sécurité appropriés à la sauvegarde et à la remise en état des données en cas d’anomalies dans le déroulement des programmes.</w:t>
      </w:r>
    </w:p>
    <w:p w14:paraId="0F2715FA" w14:textId="08C676E0" w:rsidR="00DB50A6" w:rsidRPr="00DB50A6" w:rsidRDefault="00DB50A6" w:rsidP="00DB50A6">
      <w:pPr>
        <w:rPr>
          <w:iCs/>
          <w:color w:val="FF0000"/>
        </w:rPr>
      </w:pPr>
      <w:r>
        <w:rPr>
          <w:iCs/>
          <w:color w:val="FF0000"/>
        </w:rPr>
        <w:t xml:space="preserve"> Le responsable de traitement</w:t>
      </w:r>
      <w:r w:rsidRPr="00DB50A6">
        <w:rPr>
          <w:iCs/>
          <w:color w:val="FF0000"/>
        </w:rPr>
        <w:t xml:space="preserve"> assume seul les éventuels dysfonctionnements et dommages dus</w:t>
      </w:r>
      <w:r>
        <w:rPr>
          <w:iCs/>
          <w:color w:val="FF0000"/>
        </w:rPr>
        <w:t xml:space="preserve"> à une modification de l’extension</w:t>
      </w:r>
      <w:r w:rsidRPr="00DB50A6">
        <w:rPr>
          <w:iCs/>
          <w:color w:val="FF0000"/>
        </w:rPr>
        <w:t>, même minime, effectuée avec ou sa</w:t>
      </w:r>
      <w:r>
        <w:rPr>
          <w:iCs/>
          <w:color w:val="FF0000"/>
        </w:rPr>
        <w:t>ns l’autorisation d’Eiko. Le responsable de traitement</w:t>
      </w:r>
      <w:r w:rsidRPr="00DB50A6">
        <w:rPr>
          <w:iCs/>
          <w:color w:val="FF0000"/>
        </w:rPr>
        <w:t xml:space="preserve"> reconnaît </w:t>
      </w:r>
      <w:r>
        <w:rPr>
          <w:iCs/>
          <w:color w:val="FF0000"/>
        </w:rPr>
        <w:t>expressément avoir reçu d’Eiko</w:t>
      </w:r>
      <w:r w:rsidRPr="00DB50A6">
        <w:rPr>
          <w:iCs/>
          <w:color w:val="FF0000"/>
        </w:rPr>
        <w:t xml:space="preserve"> toutes les informations nécessaires lui permettant d’app</w:t>
      </w:r>
      <w:r>
        <w:rPr>
          <w:iCs/>
          <w:color w:val="FF0000"/>
        </w:rPr>
        <w:t>récier l’adéquation de l’extension</w:t>
      </w:r>
      <w:r w:rsidRPr="00DB50A6">
        <w:rPr>
          <w:iCs/>
          <w:color w:val="FF0000"/>
        </w:rPr>
        <w:t xml:space="preserve"> à ses besoins et de prendre toutes les précautions utiles pour sa mise en œuvre et </w:t>
      </w:r>
      <w:r>
        <w:rPr>
          <w:iCs/>
          <w:color w:val="FF0000"/>
        </w:rPr>
        <w:t>son exploitation. Eiko</w:t>
      </w:r>
      <w:r w:rsidRPr="00DB50A6">
        <w:rPr>
          <w:iCs/>
          <w:color w:val="FF0000"/>
        </w:rPr>
        <w:t xml:space="preserve"> ne sera en aucun cas tenu de réparer d’éventuels dommages directs ou indirects, même s’il a été informé</w:t>
      </w:r>
      <w:r>
        <w:rPr>
          <w:iCs/>
          <w:color w:val="FF0000"/>
        </w:rPr>
        <w:t xml:space="preserve"> de tels dommages. Le responsable de traitement</w:t>
      </w:r>
      <w:r w:rsidRPr="00DB50A6">
        <w:rPr>
          <w:iCs/>
          <w:color w:val="FF0000"/>
        </w:rPr>
        <w:t xml:space="preserve"> sera seul responsab</w:t>
      </w:r>
      <w:r>
        <w:rPr>
          <w:iCs/>
          <w:color w:val="FF0000"/>
        </w:rPr>
        <w:t>le de l’utilisation de l’extension</w:t>
      </w:r>
      <w:r w:rsidRPr="00DB50A6">
        <w:rPr>
          <w:iCs/>
          <w:color w:val="FF0000"/>
        </w:rPr>
        <w:t>.</w:t>
      </w:r>
    </w:p>
    <w:p w14:paraId="6982E286" w14:textId="76805969" w:rsidR="00DB50A6" w:rsidRPr="00DB50A6" w:rsidRDefault="00DB50A6" w:rsidP="00DB50A6">
      <w:pPr>
        <w:rPr>
          <w:iCs/>
          <w:color w:val="FF0000"/>
        </w:rPr>
      </w:pPr>
      <w:r>
        <w:rPr>
          <w:iCs/>
          <w:color w:val="FF0000"/>
        </w:rPr>
        <w:t>Les parties</w:t>
      </w:r>
      <w:r w:rsidRPr="00DB50A6">
        <w:rPr>
          <w:iCs/>
          <w:color w:val="FF0000"/>
        </w:rPr>
        <w:t xml:space="preserve"> ne seront pas responsables des dommages in</w:t>
      </w:r>
      <w:r>
        <w:rPr>
          <w:iCs/>
          <w:color w:val="FF0000"/>
        </w:rPr>
        <w:t>directs subis par l’autre partie. La responsabilit</w:t>
      </w:r>
      <w:r w:rsidRPr="00DB50A6">
        <w:rPr>
          <w:iCs/>
          <w:color w:val="FF0000"/>
        </w:rPr>
        <w:t>é d’une</w:t>
      </w:r>
      <w:r>
        <w:rPr>
          <w:iCs/>
          <w:color w:val="FF0000"/>
        </w:rPr>
        <w:t xml:space="preserve"> partie</w:t>
      </w:r>
      <w:r w:rsidRPr="00DB50A6">
        <w:rPr>
          <w:iCs/>
          <w:color w:val="FF0000"/>
        </w:rPr>
        <w:t xml:space="preserve"> au titre de tous dommages </w:t>
      </w:r>
      <w:r>
        <w:rPr>
          <w:iCs/>
          <w:color w:val="FF0000"/>
        </w:rPr>
        <w:t>directs subis par l’autre partie dans le cadre du contrat</w:t>
      </w:r>
      <w:r w:rsidRPr="00DB50A6">
        <w:rPr>
          <w:iCs/>
          <w:color w:val="FF0000"/>
        </w:rPr>
        <w:t xml:space="preserve"> est plafonnée à une (1) fois le montant du dernier </w:t>
      </w:r>
      <w:r>
        <w:rPr>
          <w:iCs/>
          <w:color w:val="FF0000"/>
        </w:rPr>
        <w:t>versement des dons à Eiko</w:t>
      </w:r>
      <w:r w:rsidRPr="00DB50A6">
        <w:rPr>
          <w:iCs/>
          <w:color w:val="FF0000"/>
        </w:rPr>
        <w:t xml:space="preserve">. </w:t>
      </w:r>
    </w:p>
    <w:p w14:paraId="0000001B" w14:textId="77777777" w:rsidR="00620EE3" w:rsidRDefault="00714438">
      <w:pPr>
        <w:rPr>
          <w:color w:val="FF0000"/>
        </w:rPr>
      </w:pPr>
      <w:r>
        <w:rPr>
          <w:color w:val="FF0000"/>
        </w:rPr>
        <w:t>Article 3 : Dons</w:t>
      </w:r>
    </w:p>
    <w:p w14:paraId="0000001D" w14:textId="7DB3488E" w:rsidR="00620EE3" w:rsidRDefault="00714438">
      <w:pPr>
        <w:rPr>
          <w:color w:val="FF0000"/>
        </w:rPr>
      </w:pPr>
      <w:r>
        <w:rPr>
          <w:color w:val="FF0000"/>
        </w:rPr>
        <w:t xml:space="preserve">Tous les dons </w:t>
      </w:r>
      <w:sdt>
        <w:sdtPr>
          <w:tag w:val="goog_rdk_49"/>
          <w:id w:val="1005721100"/>
        </w:sdtPr>
        <w:sdtEndPr/>
        <w:sdtContent>
          <w:commentRangeStart w:id="37"/>
          <w:commentRangeStart w:id="38"/>
        </w:sdtContent>
      </w:sdt>
      <w:r>
        <w:rPr>
          <w:color w:val="FF0000"/>
        </w:rPr>
        <w:t>provenant de l’extension</w:t>
      </w:r>
      <w:commentRangeEnd w:id="38"/>
      <w:r>
        <w:commentReference w:id="38"/>
      </w:r>
      <w:commentRangeEnd w:id="37"/>
      <w:r w:rsidR="00813459">
        <w:rPr>
          <w:rStyle w:val="Marquedecommentaire"/>
        </w:rPr>
        <w:commentReference w:id="37"/>
      </w:r>
      <w:r>
        <w:rPr>
          <w:color w:val="FF0000"/>
        </w:rPr>
        <w:t xml:space="preserve"> seront reversés à l’association Eiko.</w:t>
      </w:r>
      <w:r w:rsidR="00E83DDA">
        <w:rPr>
          <w:color w:val="FF0000"/>
        </w:rPr>
        <w:t xml:space="preserve"> Ils seront versés (définir la période de versement : mensuel, annuel…), par (définir les modalités de versement).</w:t>
      </w:r>
      <w:r w:rsidR="000E459D">
        <w:rPr>
          <w:color w:val="FF0000"/>
        </w:rPr>
        <w:t xml:space="preserve"> Ces dons correspondent à une redevance d’utilisation de la licence d’utilisation et de maintenance de l’extension web.</w:t>
      </w:r>
    </w:p>
    <w:p w14:paraId="0000001E" w14:textId="73787BB2" w:rsidR="00620EE3" w:rsidRDefault="0064119E">
      <w:pPr>
        <w:rPr>
          <w:color w:val="FF0000"/>
        </w:rPr>
      </w:pPr>
      <w:sdt>
        <w:sdtPr>
          <w:tag w:val="goog_rdk_66"/>
          <w:id w:val="-98186025"/>
        </w:sdtPr>
        <w:sdtEndPr/>
        <w:sdtContent>
          <w:del w:id="39" w:author="Marc Mouchoux" w:date="2021-08-02T14:23:00Z">
            <w:r w:rsidR="00714438">
              <w:rPr>
                <w:color w:val="FF0000"/>
              </w:rPr>
              <w:delText>Durant la période de transition, l’association I-Bo</w:delText>
            </w:r>
          </w:del>
        </w:sdtContent>
      </w:sdt>
      <w:sdt>
        <w:sdtPr>
          <w:tag w:val="goog_rdk_67"/>
          <w:id w:val="733051856"/>
        </w:sdtPr>
        <w:sdtEndPr/>
        <w:sdtContent>
          <w:customXmlInsRangeStart w:id="40" w:author="Marc Mouchoux" w:date="2021-08-02T14:23:00Z"/>
          <w:sdt>
            <w:sdtPr>
              <w:tag w:val="goog_rdk_68"/>
              <w:id w:val="-1181745834"/>
            </w:sdtPr>
            <w:sdtEndPr/>
            <w:sdtContent>
              <w:customXmlInsRangeEnd w:id="40"/>
              <w:ins w:id="41" w:author="Marc Mouchoux" w:date="2021-08-02T14:23:00Z">
                <w:del w:id="42" w:author="Marc Mouchoux" w:date="2021-08-02T14:23:00Z">
                  <w:r w:rsidR="00714438">
                    <w:rPr>
                      <w:color w:val="FF0000"/>
                    </w:rPr>
                    <w:delText>u</w:delText>
                  </w:r>
                </w:del>
              </w:ins>
              <w:customXmlInsRangeStart w:id="43" w:author="Marc Mouchoux" w:date="2021-08-02T14:23:00Z"/>
            </w:sdtContent>
          </w:sdt>
          <w:customXmlInsRangeEnd w:id="43"/>
        </w:sdtContent>
      </w:sdt>
      <w:sdt>
        <w:sdtPr>
          <w:tag w:val="goog_rdk_69"/>
          <w:id w:val="670686084"/>
        </w:sdtPr>
        <w:sdtEndPr/>
        <w:sdtContent>
          <w:r w:rsidR="00E14E05">
            <w:rPr>
              <w:color w:val="FF0000"/>
            </w:rPr>
            <w:t xml:space="preserve">Article 3.1 : résiliation du contrat </w:t>
          </w:r>
          <w:del w:id="44" w:author="Marc Mouchoux" w:date="2021-08-02T14:23:00Z">
            <w:r w:rsidR="00714438">
              <w:rPr>
                <w:color w:val="FF0000"/>
              </w:rPr>
              <w:delText>ycott s’engage à reverser les dons (prévoir le mécanisme de versement des don</w:delText>
            </w:r>
          </w:del>
        </w:sdtContent>
      </w:sdt>
    </w:p>
    <w:p w14:paraId="1D814E0F" w14:textId="1B5C045D" w:rsidR="000E459D" w:rsidRPr="000E459D" w:rsidRDefault="000E459D" w:rsidP="000E459D">
      <w:pPr>
        <w:pStyle w:val="Paragraphedeliste"/>
        <w:numPr>
          <w:ilvl w:val="0"/>
          <w:numId w:val="8"/>
        </w:numPr>
        <w:rPr>
          <w:iCs/>
        </w:rPr>
      </w:pPr>
      <w:r>
        <w:rPr>
          <w:iCs/>
        </w:rPr>
        <w:t>Par le responsable de traitement</w:t>
      </w:r>
    </w:p>
    <w:p w14:paraId="685DD4D7" w14:textId="142F8B28" w:rsidR="00E14E05" w:rsidRPr="00E14E05" w:rsidRDefault="00E14E05" w:rsidP="00E14E05">
      <w:pPr>
        <w:rPr>
          <w:iCs/>
        </w:rPr>
      </w:pPr>
      <w:r>
        <w:rPr>
          <w:iCs/>
        </w:rPr>
        <w:t>Eiko</w:t>
      </w:r>
      <w:r w:rsidRPr="00E14E05">
        <w:rPr>
          <w:iCs/>
        </w:rPr>
        <w:t xml:space="preserve"> se réserve la possibilité de résilier unilatéralement et de plein droit la licence d’utilisation et les prestations de maintenance, et ce, sans préjudice de tous dommages et</w:t>
      </w:r>
      <w:r>
        <w:rPr>
          <w:iCs/>
        </w:rPr>
        <w:t xml:space="preserve"> intérêts dans les cas suivants</w:t>
      </w:r>
      <w:r w:rsidRPr="00E14E05">
        <w:rPr>
          <w:iCs/>
        </w:rPr>
        <w:t xml:space="preserve">: </w:t>
      </w:r>
    </w:p>
    <w:p w14:paraId="72BB212E" w14:textId="33582EF5" w:rsidR="00E14E05" w:rsidRPr="00E14E05" w:rsidRDefault="00E14E05" w:rsidP="00E14E05">
      <w:pPr>
        <w:numPr>
          <w:ilvl w:val="0"/>
          <w:numId w:val="7"/>
        </w:numPr>
        <w:rPr>
          <w:iCs/>
        </w:rPr>
      </w:pPr>
      <w:r>
        <w:rPr>
          <w:iCs/>
        </w:rPr>
        <w:t>non-versement par le responsable du traitement</w:t>
      </w:r>
      <w:r w:rsidRPr="00E14E05">
        <w:rPr>
          <w:iCs/>
        </w:rPr>
        <w:t xml:space="preserve"> de la redevance d’utilisation de la licence d</w:t>
      </w:r>
      <w:r w:rsidR="000E459D">
        <w:rPr>
          <w:iCs/>
        </w:rPr>
        <w:t xml:space="preserve">’utilisation et </w:t>
      </w:r>
      <w:r w:rsidRPr="00E14E05">
        <w:rPr>
          <w:iCs/>
        </w:rPr>
        <w:t>de maintenance, après une mise en d</w:t>
      </w:r>
      <w:r w:rsidR="000E459D">
        <w:rPr>
          <w:iCs/>
        </w:rPr>
        <w:t xml:space="preserve">emeure adressée au responsable de traitement </w:t>
      </w:r>
      <w:r w:rsidRPr="00E14E05">
        <w:rPr>
          <w:iCs/>
        </w:rPr>
        <w:t>par lettre recommandée avec avis de réception et restée sans effet dans un délai de quinze (15) jours ;</w:t>
      </w:r>
    </w:p>
    <w:p w14:paraId="0FF4E331" w14:textId="72E38564" w:rsidR="00E14E05" w:rsidRPr="00E14E05" w:rsidRDefault="00E14E05" w:rsidP="00E14E05">
      <w:pPr>
        <w:numPr>
          <w:ilvl w:val="0"/>
          <w:numId w:val="7"/>
        </w:numPr>
        <w:rPr>
          <w:iCs/>
        </w:rPr>
      </w:pPr>
      <w:r w:rsidRPr="00E14E05">
        <w:rPr>
          <w:iCs/>
        </w:rPr>
        <w:t>atteinte aux droits d’auteur. En c</w:t>
      </w:r>
      <w:r w:rsidR="000E459D">
        <w:rPr>
          <w:iCs/>
        </w:rPr>
        <w:t>as de résiliation, le responsable de traitement</w:t>
      </w:r>
      <w:r w:rsidRPr="00E14E05">
        <w:rPr>
          <w:iCs/>
        </w:rPr>
        <w:t xml:space="preserve"> s’engage à procéder, sur chaque poste, à</w:t>
      </w:r>
      <w:r w:rsidR="000E459D">
        <w:rPr>
          <w:iCs/>
        </w:rPr>
        <w:t xml:space="preserve"> la désinstallation de l’extension web</w:t>
      </w:r>
      <w:r w:rsidRPr="00E14E05">
        <w:rPr>
          <w:iCs/>
        </w:rPr>
        <w:t>.</w:t>
      </w:r>
    </w:p>
    <w:p w14:paraId="702E5CFD" w14:textId="1726AF78" w:rsidR="00E14E05" w:rsidRDefault="000E459D" w:rsidP="000E459D">
      <w:pPr>
        <w:pStyle w:val="Paragraphedeliste"/>
        <w:numPr>
          <w:ilvl w:val="0"/>
          <w:numId w:val="8"/>
        </w:numPr>
      </w:pPr>
      <w:r>
        <w:t>Par les parties</w:t>
      </w:r>
    </w:p>
    <w:p w14:paraId="3ABA4646" w14:textId="39E47A22" w:rsidR="000E459D" w:rsidRDefault="000E459D" w:rsidP="000E459D">
      <w:r w:rsidRPr="000E459D">
        <w:t xml:space="preserve">En cas de </w:t>
      </w:r>
      <w:r>
        <w:t>manquement par l’une des parties</w:t>
      </w:r>
      <w:r w:rsidRPr="000E459D">
        <w:t xml:space="preserve"> à l’une ou plusieur</w:t>
      </w:r>
      <w:r>
        <w:t>s de ses obligations au titre du contrat</w:t>
      </w:r>
      <w:r w:rsidRPr="000E459D">
        <w:t xml:space="preserve">, non remédié dans un délai de vingt (20) jours calendaires à compter de l’envoi d’une lettre recommandée avec avis de réception notifiant ledit manquement, l’autre PARTIE pourra prononcer </w:t>
      </w:r>
      <w:r>
        <w:t>de plein droit la résiliation du présent contrat</w:t>
      </w:r>
      <w:r w:rsidRPr="000E459D">
        <w:t>, sans préjudice de toute réparation que cette dernière pourrait prétendre.</w:t>
      </w:r>
    </w:p>
    <w:p w14:paraId="0D2E349C" w14:textId="2A8A646D" w:rsidR="000E459D" w:rsidRDefault="000E459D" w:rsidP="000E459D">
      <w:r>
        <w:t>Article 3.2 : Sous-licence</w:t>
      </w:r>
    </w:p>
    <w:p w14:paraId="6D70291F" w14:textId="13F7D7E8" w:rsidR="009D7553" w:rsidRPr="009D7553" w:rsidRDefault="009D7553" w:rsidP="009D7553">
      <w:pPr>
        <w:rPr>
          <w:iCs/>
        </w:rPr>
      </w:pPr>
      <w:r>
        <w:rPr>
          <w:iCs/>
        </w:rPr>
        <w:lastRenderedPageBreak/>
        <w:t>Le responsable de traitement ne pourra utiliser l’extension web</w:t>
      </w:r>
      <w:r w:rsidRPr="009D7553">
        <w:rPr>
          <w:iCs/>
        </w:rPr>
        <w:t xml:space="preserve"> que pour ses propres besoins. Il s’interdit à ce titre d’octroyer </w:t>
      </w:r>
      <w:r>
        <w:rPr>
          <w:iCs/>
        </w:rPr>
        <w:t>des sous-licences. Le responsable de traitement</w:t>
      </w:r>
      <w:r w:rsidRPr="009D7553">
        <w:rPr>
          <w:iCs/>
        </w:rPr>
        <w:t xml:space="preserve"> ne pourra concéder, même gratuitement, le droit d’utilisation à des tiers.</w:t>
      </w:r>
    </w:p>
    <w:p w14:paraId="0000001F" w14:textId="2C5B8E15" w:rsidR="00620EE3" w:rsidRDefault="00714438">
      <w:r>
        <w:t>Article 4 : durée</w:t>
      </w:r>
      <w:r w:rsidR="00E83DDA">
        <w:t xml:space="preserve"> et lieu d’application</w:t>
      </w:r>
      <w:r>
        <w:t xml:space="preserve"> du contrat</w:t>
      </w:r>
    </w:p>
    <w:p w14:paraId="23BA8F19" w14:textId="0195C8E2" w:rsidR="007940A8" w:rsidRPr="007940A8" w:rsidRDefault="007940A8">
      <w:pPr>
        <w:rPr>
          <w:color w:val="00B050"/>
        </w:rPr>
      </w:pPr>
      <w:r w:rsidRPr="007940A8">
        <w:rPr>
          <w:color w:val="00B050"/>
        </w:rPr>
        <w:t>Le prestataire s’engage à délivrer le logiciel avant le (date)</w:t>
      </w:r>
      <w:bookmarkStart w:id="45" w:name="_GoBack"/>
      <w:bookmarkEnd w:id="45"/>
      <w:r w:rsidRPr="007940A8">
        <w:rPr>
          <w:color w:val="00B050"/>
        </w:rPr>
        <w:t>.</w:t>
      </w:r>
    </w:p>
    <w:p w14:paraId="00000020" w14:textId="39D10BB2" w:rsidR="00620EE3" w:rsidRDefault="0064119E">
      <w:sdt>
        <w:sdtPr>
          <w:tag w:val="goog_rdk_70"/>
          <w:id w:val="-1237320483"/>
          <w:showingPlcHdr/>
        </w:sdtPr>
        <w:sdtEndPr/>
        <w:sdtContent>
          <w:r w:rsidR="007940A8">
            <w:t xml:space="preserve">     </w:t>
          </w:r>
        </w:sdtContent>
      </w:sdt>
      <w:r w:rsidR="00714438">
        <w:t>Le présent contrat entre en vigueur à compter d</w:t>
      </w:r>
      <w:sdt>
        <w:sdtPr>
          <w:tag w:val="goog_rdk_71"/>
          <w:id w:val="333569862"/>
        </w:sdtPr>
        <w:sdtEndPr/>
        <w:sdtContent>
          <w:ins w:id="46" w:author="Marc Mouchoux" w:date="2021-08-02T14:38:00Z">
            <w:r w:rsidR="00714438">
              <w:t xml:space="preserve">e sa signature le [...] </w:t>
            </w:r>
          </w:ins>
        </w:sdtContent>
      </w:sdt>
      <w:sdt>
        <w:sdtPr>
          <w:tag w:val="goog_rdk_72"/>
          <w:id w:val="-629479169"/>
        </w:sdtPr>
        <w:sdtEndPr/>
        <w:sdtContent>
          <w:del w:id="47" w:author="Marc Mouchoux" w:date="2021-08-02T14:38:00Z">
            <w:r w:rsidR="00714438">
              <w:delText>u […]</w:delText>
            </w:r>
          </w:del>
        </w:sdtContent>
      </w:sdt>
      <w:r w:rsidR="00714438">
        <w:t xml:space="preserve"> pour une durée de </w:t>
      </w:r>
      <w:sdt>
        <w:sdtPr>
          <w:tag w:val="goog_rdk_73"/>
          <w:id w:val="-411545441"/>
        </w:sdtPr>
        <w:sdtEndPr/>
        <w:sdtContent>
          <w:ins w:id="48" w:author="Marc Mouchoux" w:date="2021-08-02T14:44:00Z">
            <w:r w:rsidR="00714438">
              <w:t>2 ans</w:t>
            </w:r>
          </w:ins>
        </w:sdtContent>
      </w:sdt>
      <w:sdt>
        <w:sdtPr>
          <w:tag w:val="goog_rdk_74"/>
          <w:id w:val="684251457"/>
        </w:sdtPr>
        <w:sdtEndPr/>
        <w:sdtContent>
          <w:del w:id="49" w:author="Marc Mouchoux" w:date="2021-08-02T14:44:00Z">
            <w:r w:rsidR="00714438">
              <w:delText>[…]</w:delText>
            </w:r>
          </w:del>
        </w:sdtContent>
      </w:sdt>
      <w:r w:rsidR="00E83DDA">
        <w:t xml:space="preserve"> et s’applique en France.</w:t>
      </w:r>
    </w:p>
    <w:p w14:paraId="00000021" w14:textId="77777777" w:rsidR="00620EE3" w:rsidRDefault="00714438">
      <w:r>
        <w:t>Article 5 : obligations du sous-traitant vis-à-vis du responsable de traitement</w:t>
      </w:r>
    </w:p>
    <w:p w14:paraId="00000022" w14:textId="77777777" w:rsidR="00620EE3" w:rsidRDefault="00714438">
      <w:r>
        <w:t>Le sous-traitant s'engage à :</w:t>
      </w:r>
    </w:p>
    <w:p w14:paraId="00000023" w14:textId="77777777" w:rsidR="00620EE3" w:rsidRDefault="00714438">
      <w:r>
        <w:t>-traiter les données </w:t>
      </w:r>
      <w:r>
        <w:rPr>
          <w:b/>
        </w:rPr>
        <w:t>uniquement pour la ou les seule(s) finalité(s)</w:t>
      </w:r>
      <w:r>
        <w:t> qui fait/font l’objet de la sous-traitance</w:t>
      </w:r>
    </w:p>
    <w:p w14:paraId="00000024" w14:textId="62B80EEA" w:rsidR="00620EE3" w:rsidRDefault="00714438">
      <w:r>
        <w:t>-traiter les données </w:t>
      </w:r>
      <w:r>
        <w:rPr>
          <w:b/>
        </w:rPr>
        <w:t>conformément aux instructions documentées</w:t>
      </w:r>
      <w:r>
        <w:t xml:space="preserve"> du responsable de traitement figurant </w:t>
      </w:r>
      <w:sdt>
        <w:sdtPr>
          <w:tag w:val="goog_rdk_75"/>
          <w:id w:val="2116949655"/>
        </w:sdtPr>
        <w:sdtEndPr/>
        <w:sdtContent>
          <w:commentRangeStart w:id="50"/>
          <w:commentRangeStart w:id="51"/>
        </w:sdtContent>
      </w:sdt>
      <w:r>
        <w:t>en annexe du présent contrat</w:t>
      </w:r>
      <w:commentRangeEnd w:id="51"/>
      <w:r>
        <w:commentReference w:id="51"/>
      </w:r>
      <w:commentRangeEnd w:id="50"/>
      <w:r w:rsidR="00813459">
        <w:rPr>
          <w:rStyle w:val="Marquedecommentaire"/>
        </w:rPr>
        <w:commentReference w:id="50"/>
      </w:r>
      <w:r>
        <w:t xml:space="preserve">. </w:t>
      </w:r>
      <w:sdt>
        <w:sdtPr>
          <w:tag w:val="goog_rdk_76"/>
          <w:id w:val="678005059"/>
        </w:sdtPr>
        <w:sdtEndPr/>
        <w:sdtContent>
          <w:commentRangeStart w:id="52"/>
          <w:commentRangeStart w:id="53"/>
        </w:sdtContent>
      </w:sdt>
      <w:r>
        <w:t>Si le sous-traitant considère qu’une instruction constitue une violation du règlement européen sur la libre circulation des données non personnel ou de toute autre disposition du droit de l’Union ou du droit des Etats membres relative à la protection des données, il en </w:t>
      </w:r>
      <w:r>
        <w:rPr>
          <w:b/>
        </w:rPr>
        <w:t>informe immédiatement </w:t>
      </w:r>
      <w:r>
        <w:t>le responsable de traitement</w:t>
      </w:r>
      <w:commentRangeEnd w:id="53"/>
      <w:r>
        <w:commentReference w:id="53"/>
      </w:r>
      <w:commentRangeEnd w:id="52"/>
      <w:r w:rsidR="00813459">
        <w:rPr>
          <w:rStyle w:val="Marquedecommentaire"/>
        </w:rPr>
        <w:commentReference w:id="52"/>
      </w:r>
      <w:r>
        <w:t>.</w:t>
      </w:r>
      <w:sdt>
        <w:sdtPr>
          <w:tag w:val="goog_rdk_77"/>
          <w:id w:val="-1263150444"/>
        </w:sdtPr>
        <w:sdtEndPr/>
        <w:sdtContent/>
      </w:sdt>
      <w:r>
        <w:t xml:space="preserve"> </w:t>
      </w:r>
    </w:p>
    <w:p w14:paraId="00000025" w14:textId="5C2D443A" w:rsidR="00620EE3" w:rsidRDefault="0064119E">
      <w:sdt>
        <w:sdtPr>
          <w:tag w:val="goog_rdk_79"/>
          <w:id w:val="-486247116"/>
        </w:sdtPr>
        <w:sdtEndPr/>
        <w:sdtContent>
          <w:commentRangeStart w:id="54"/>
          <w:commentRangeStart w:id="55"/>
        </w:sdtContent>
      </w:sdt>
      <w:r w:rsidR="00714438">
        <w:t>Le sous-traitant peut faire appel</w:t>
      </w:r>
      <w:commentRangeEnd w:id="55"/>
      <w:r w:rsidR="00714438">
        <w:commentReference w:id="55"/>
      </w:r>
      <w:commentRangeEnd w:id="54"/>
      <w:r w:rsidR="00813459">
        <w:rPr>
          <w:rStyle w:val="Marquedecommentaire"/>
        </w:rPr>
        <w:commentReference w:id="54"/>
      </w:r>
      <w:r w:rsidR="00714438">
        <w:t xml:space="preserve"> à un </w:t>
      </w:r>
      <w:sdt>
        <w:sdtPr>
          <w:tag w:val="goog_rdk_80"/>
          <w:id w:val="-1631236627"/>
        </w:sdtPr>
        <w:sdtEndPr/>
        <w:sdtContent>
          <w:del w:id="56" w:author="Selatin Acar" w:date="2021-08-02T21:55:00Z">
            <w:r w:rsidR="00714438">
              <w:delText xml:space="preserve">autre </w:delText>
            </w:r>
          </w:del>
        </w:sdtContent>
      </w:sdt>
      <w:r w:rsidR="00714438">
        <w:t xml:space="preserve">sous-traitant (ci-après, « le sous-traitant ultérieur ») pour mener des activités de traitement spécifiques. Dans ce cas, il informe préalablement et par écrit le responsable de traitement de tout changement envisagé concernant l’ajout ou le remplacement </w:t>
      </w:r>
      <w:sdt>
        <w:sdtPr>
          <w:tag w:val="goog_rdk_81"/>
          <w:id w:val="-498967152"/>
        </w:sdtPr>
        <w:sdtEndPr/>
        <w:sdtContent>
          <w:ins w:id="57" w:author="Selatin Acar" w:date="2021-08-02T21:55:00Z">
            <w:r w:rsidR="00714438">
              <w:t>de</w:t>
            </w:r>
          </w:ins>
        </w:sdtContent>
      </w:sdt>
      <w:sdt>
        <w:sdtPr>
          <w:tag w:val="goog_rdk_82"/>
          <w:id w:val="-1150128515"/>
        </w:sdtPr>
        <w:sdtEndPr/>
        <w:sdtContent>
          <w:del w:id="58" w:author="Selatin Acar" w:date="2021-08-02T21:55:00Z">
            <w:r w:rsidR="00714438">
              <w:delText>d’autres</w:delText>
            </w:r>
          </w:del>
        </w:sdtContent>
      </w:sdt>
      <w:r w:rsidR="00714438">
        <w:t xml:space="preserve"> sous-traitants. Cette information doit indiquer clairement les activités de traitement sous-traitées, l’identité et les coordonnées du sous-traitant et les dates</w:t>
      </w:r>
      <w:sdt>
        <w:sdtPr>
          <w:tag w:val="goog_rdk_83"/>
          <w:id w:val="160281200"/>
        </w:sdtPr>
        <w:sdtEndPr/>
        <w:sdtContent>
          <w:ins w:id="59" w:author="Selatin Acar" w:date="2021-08-02T21:55:00Z">
            <w:r w:rsidR="00714438">
              <w:t xml:space="preserve"> effectives</w:t>
            </w:r>
          </w:ins>
        </w:sdtContent>
      </w:sdt>
      <w:r w:rsidR="00714438">
        <w:t xml:space="preserve"> du contrat de sous-traitance. Le responsable de traitement dispose d’un </w:t>
      </w:r>
      <w:sdt>
        <w:sdtPr>
          <w:tag w:val="goog_rdk_84"/>
          <w:id w:val="-557322468"/>
        </w:sdtPr>
        <w:sdtEndPr/>
        <w:sdtContent>
          <w:commentRangeStart w:id="60"/>
          <w:commentRangeStart w:id="61"/>
        </w:sdtContent>
      </w:sdt>
      <w:r w:rsidR="00714438">
        <w:t>délai mini</w:t>
      </w:r>
      <w:sdt>
        <w:sdtPr>
          <w:tag w:val="goog_rdk_85"/>
          <w:id w:val="1852214436"/>
        </w:sdtPr>
        <w:sdtEndPr/>
        <w:sdtContent>
          <w:ins w:id="62" w:author="Marc Mouchoux" w:date="2021-08-02T14:41:00Z">
            <w:r w:rsidR="00714438">
              <w:t>m</w:t>
            </w:r>
          </w:ins>
        </w:sdtContent>
      </w:sdt>
      <w:r w:rsidR="00714438">
        <w:t xml:space="preserve">um de </w:t>
      </w:r>
      <w:sdt>
        <w:sdtPr>
          <w:tag w:val="goog_rdk_86"/>
          <w:id w:val="449749125"/>
        </w:sdtPr>
        <w:sdtEndPr/>
        <w:sdtContent>
          <w:sdt>
            <w:sdtPr>
              <w:tag w:val="goog_rdk_87"/>
              <w:id w:val="-651062819"/>
            </w:sdtPr>
            <w:sdtEndPr/>
            <w:sdtContent>
              <w:r w:rsidR="00A07AAF">
                <w:rPr>
                  <w:color w:val="FF0000"/>
                </w:rPr>
                <w:t>2 semaine</w:t>
              </w:r>
              <w:ins w:id="63" w:author="Marc Mouchoux" w:date="2021-08-02T14:41:00Z">
                <w:r w:rsidR="00714438">
                  <w:rPr>
                    <w:color w:val="FF0000"/>
                    <w:rPrChange w:id="64" w:author="Marc Mouchoux" w:date="2021-08-02T14:41:00Z">
                      <w:rPr/>
                    </w:rPrChange>
                  </w:rPr>
                  <w:t>s</w:t>
                </w:r>
              </w:ins>
            </w:sdtContent>
          </w:sdt>
        </w:sdtContent>
      </w:sdt>
      <w:commentRangeEnd w:id="60"/>
      <w:commentRangeEnd w:id="61"/>
      <w:sdt>
        <w:sdtPr>
          <w:tag w:val="goog_rdk_88"/>
          <w:id w:val="-2123605387"/>
        </w:sdtPr>
        <w:sdtEndPr/>
        <w:sdtContent>
          <w:del w:id="65" w:author="Marc Mouchoux" w:date="2021-08-02T14:41:00Z">
            <w:r w:rsidR="00714438">
              <w:commentReference w:id="61"/>
            </w:r>
          </w:del>
          <w:r w:rsidR="00A07AAF">
            <w:rPr>
              <w:rStyle w:val="Marquedecommentaire"/>
            </w:rPr>
            <w:commentReference w:id="60"/>
          </w:r>
          <w:sdt>
            <w:sdtPr>
              <w:tag w:val="goog_rdk_89"/>
              <w:id w:val="2036768608"/>
            </w:sdtPr>
            <w:sdtEndPr/>
            <w:sdtContent>
              <w:del w:id="66" w:author="Marc Mouchoux" w:date="2021-08-02T14:41:00Z">
                <w:r w:rsidR="00714438">
                  <w:rPr>
                    <w:color w:val="FF0000"/>
                    <w:rPrChange w:id="67" w:author="Marc Mouchoux" w:date="2021-08-02T14:41:00Z">
                      <w:rPr/>
                    </w:rPrChange>
                  </w:rPr>
                  <w:delText>[...]</w:delText>
                </w:r>
              </w:del>
            </w:sdtContent>
          </w:sdt>
        </w:sdtContent>
      </w:sdt>
      <w:r w:rsidR="00714438">
        <w:t xml:space="preserve"> à compter de la date de réception de cette information pour </w:t>
      </w:r>
      <w:sdt>
        <w:sdtPr>
          <w:tag w:val="goog_rdk_90"/>
          <w:id w:val="-2084433129"/>
        </w:sdtPr>
        <w:sdtEndPr/>
        <w:sdtContent>
          <w:commentRangeStart w:id="68"/>
          <w:commentRangeStart w:id="69"/>
        </w:sdtContent>
      </w:sdt>
      <w:r w:rsidR="00714438">
        <w:t>présenter ses objections</w:t>
      </w:r>
      <w:commentRangeEnd w:id="69"/>
      <w:r w:rsidR="00714438">
        <w:commentReference w:id="69"/>
      </w:r>
      <w:commentRangeEnd w:id="68"/>
      <w:r w:rsidR="00A07AAF">
        <w:rPr>
          <w:rStyle w:val="Marquedecommentaire"/>
        </w:rPr>
        <w:commentReference w:id="68"/>
      </w:r>
      <w:r w:rsidR="00A07AAF">
        <w:t>. Cet accord de</w:t>
      </w:r>
      <w:r w:rsidR="00714438">
        <w:t xml:space="preserve"> sous-traitance</w:t>
      </w:r>
      <w:r w:rsidR="00A07AAF">
        <w:t xml:space="preserve"> est mise en place après réception de l’accord écrit du responsable de traitement. En l’absence de réponse du responsable de traitement, sous 2 semaines, son silence vaut approbation de l’accord de sous-traitance.</w:t>
      </w:r>
      <w:r w:rsidR="00714438">
        <w:t xml:space="preserve"> </w:t>
      </w:r>
      <w:sdt>
        <w:sdtPr>
          <w:tag w:val="goog_rdk_91"/>
          <w:id w:val="1253710701"/>
          <w:showingPlcHdr/>
        </w:sdtPr>
        <w:sdtEndPr/>
        <w:sdtContent>
          <w:r w:rsidR="00A07AAF">
            <w:t xml:space="preserve">     </w:t>
          </w:r>
        </w:sdtContent>
      </w:sdt>
    </w:p>
    <w:p w14:paraId="00000026" w14:textId="77777777" w:rsidR="00620EE3" w:rsidRDefault="00714438">
      <w:r>
        <w:t>Le sous-traitant ultérieur est tenu de respecter l</w:t>
      </w:r>
      <w:sdt>
        <w:sdtPr>
          <w:tag w:val="goog_rdk_92"/>
          <w:id w:val="-719986797"/>
        </w:sdtPr>
        <w:sdtEndPr/>
        <w:sdtContent>
          <w:commentRangeStart w:id="70"/>
          <w:commentRangeStart w:id="71"/>
        </w:sdtContent>
      </w:sdt>
      <w:r>
        <w:t>es obligations du présent contrat</w:t>
      </w:r>
      <w:commentRangeEnd w:id="71"/>
      <w:r>
        <w:commentReference w:id="71"/>
      </w:r>
      <w:commentRangeEnd w:id="70"/>
      <w:r w:rsidR="00A07AAF">
        <w:rPr>
          <w:rStyle w:val="Marquedecommentaire"/>
        </w:rPr>
        <w:commentReference w:id="70"/>
      </w:r>
      <w:r>
        <w:t xml:space="preserve"> pour le compte et selon les instructions du responsable de traitement. Il appartient au sous-traitant initial de s’assurer que le sous-traitant ultérieur présente les mêmes garanties suffisantes quant à la mise en œuvre de mesures techniques et organisationnelles appropriées de manière à ce que le traitement réponde aux exigences du règlement européen sur la libre circulation des données non personnelles.</w:t>
      </w:r>
    </w:p>
    <w:p w14:paraId="00000029" w14:textId="067F95B0" w:rsidR="00620EE3" w:rsidRDefault="0064119E">
      <w:sdt>
        <w:sdtPr>
          <w:tag w:val="goog_rdk_93"/>
          <w:id w:val="-337082608"/>
        </w:sdtPr>
        <w:sdtEndPr/>
        <w:sdtContent>
          <w:commentRangeStart w:id="72"/>
          <w:commentRangeStart w:id="73"/>
        </w:sdtContent>
      </w:sdt>
      <w:r w:rsidR="00714438">
        <w:t>Il appartient au responsable de traitement de fournir</w:t>
      </w:r>
      <w:commentRangeEnd w:id="73"/>
      <w:r w:rsidR="00714438">
        <w:commentReference w:id="73"/>
      </w:r>
      <w:commentRangeEnd w:id="72"/>
      <w:r w:rsidR="00A07AAF">
        <w:rPr>
          <w:rStyle w:val="Marquedecommentaire"/>
        </w:rPr>
        <w:commentReference w:id="72"/>
      </w:r>
      <w:r w:rsidR="00714438">
        <w:t xml:space="preserve"> l’information aux </w:t>
      </w:r>
      <w:sdt>
        <w:sdtPr>
          <w:tag w:val="goog_rdk_94"/>
          <w:id w:val="-1211947237"/>
        </w:sdtPr>
        <w:sdtEndPr/>
        <w:sdtContent>
          <w:commentRangeStart w:id="74"/>
          <w:commentRangeStart w:id="75"/>
        </w:sdtContent>
      </w:sdt>
      <w:r w:rsidR="00714438">
        <w:t>personnes morales</w:t>
      </w:r>
      <w:commentRangeEnd w:id="75"/>
      <w:r w:rsidR="00714438">
        <w:commentReference w:id="75"/>
      </w:r>
      <w:commentRangeEnd w:id="74"/>
      <w:r w:rsidR="00A07AAF">
        <w:rPr>
          <w:rStyle w:val="Marquedecommentaire"/>
        </w:rPr>
        <w:commentReference w:id="74"/>
      </w:r>
      <w:r w:rsidR="00714438">
        <w:t xml:space="preserve"> concernées par les opérations de traitement au moment de la </w:t>
      </w:r>
      <w:sdt>
        <w:sdtPr>
          <w:tag w:val="goog_rdk_95"/>
          <w:id w:val="-1389412535"/>
        </w:sdtPr>
        <w:sdtEndPr/>
        <w:sdtContent>
          <w:commentRangeStart w:id="76"/>
          <w:commentRangeStart w:id="77"/>
        </w:sdtContent>
      </w:sdt>
      <w:r w:rsidR="00714438">
        <w:t>collecte des données</w:t>
      </w:r>
      <w:commentRangeEnd w:id="77"/>
      <w:r w:rsidR="00714438">
        <w:commentReference w:id="77"/>
      </w:r>
      <w:commentRangeEnd w:id="76"/>
      <w:r w:rsidR="00A07AAF">
        <w:rPr>
          <w:rStyle w:val="Marquedecommentaire"/>
        </w:rPr>
        <w:commentReference w:id="76"/>
      </w:r>
      <w:r w:rsidR="00714438">
        <w:t>.</w:t>
      </w:r>
    </w:p>
    <w:p w14:paraId="0000002A" w14:textId="13262172" w:rsidR="00620EE3" w:rsidRDefault="00714438">
      <w:r>
        <w:t>Lorsque les personnes concernées exercent auprès du sous-traitant des demandes d’exercice de leurs droits</w:t>
      </w:r>
      <w:r w:rsidR="007B18D7">
        <w:t xml:space="preserve"> (droit d’accès, de rectification, droit à la portabilité des données)</w:t>
      </w:r>
      <w:r>
        <w:t>, le sous-traitant doit adresser ces demandes dès réception par courrier électronique à [...] (</w:t>
      </w:r>
      <w:r>
        <w:rPr>
          <w:i/>
        </w:rPr>
        <w:t>indiquer un contact au sein du responsable de traitement</w:t>
      </w:r>
      <w:r>
        <w:t>).</w:t>
      </w:r>
    </w:p>
    <w:p w14:paraId="0000002D" w14:textId="5E26ACF9" w:rsidR="00620EE3" w:rsidRDefault="0064119E">
      <w:sdt>
        <w:sdtPr>
          <w:tag w:val="goog_rdk_103"/>
          <w:id w:val="-1892036481"/>
        </w:sdtPr>
        <w:sdtEndPr/>
        <w:sdtContent>
          <w:commentRangeStart w:id="78"/>
        </w:sdtContent>
      </w:sdt>
      <w:r w:rsidR="00714438">
        <w:t xml:space="preserve">Le responsable de traitement s’engage à mettre en œuvre </w:t>
      </w:r>
      <w:r w:rsidR="00714438">
        <w:rPr>
          <w:i/>
        </w:rPr>
        <w:t>l</w:t>
      </w:r>
      <w:r w:rsidR="00714438">
        <w:t>es moyens permettant de rétablir la disponibilité des données à caractère non personnel et l'accès à celles-ci dans des délais appropriés en cas d</w:t>
      </w:r>
      <w:sdt>
        <w:sdtPr>
          <w:tag w:val="goog_rdk_104"/>
          <w:id w:val="-281351337"/>
        </w:sdtPr>
        <w:sdtEndPr/>
        <w:sdtContent>
          <w:commentRangeStart w:id="79"/>
          <w:commentRangeStart w:id="80"/>
        </w:sdtContent>
      </w:sdt>
      <w:r w:rsidR="00714438">
        <w:t>'incident physique ou technique.</w:t>
      </w:r>
      <w:commentRangeEnd w:id="78"/>
      <w:r w:rsidR="00714438">
        <w:commentReference w:id="78"/>
      </w:r>
      <w:commentRangeEnd w:id="80"/>
      <w:r w:rsidR="00714438">
        <w:commentReference w:id="80"/>
      </w:r>
      <w:commentRangeEnd w:id="79"/>
      <w:r w:rsidR="00C70E1E">
        <w:rPr>
          <w:rStyle w:val="Marquedecommentaire"/>
        </w:rPr>
        <w:commentReference w:id="79"/>
      </w:r>
      <w:sdt>
        <w:sdtPr>
          <w:tag w:val="goog_rdk_105"/>
          <w:id w:val="-807090838"/>
          <w:showingPlcHdr/>
        </w:sdtPr>
        <w:sdtEndPr/>
        <w:sdtContent>
          <w:r w:rsidR="00C70E1E">
            <w:t xml:space="preserve">     </w:t>
          </w:r>
        </w:sdtContent>
      </w:sdt>
    </w:p>
    <w:p w14:paraId="0000002E" w14:textId="77777777" w:rsidR="00620EE3" w:rsidRDefault="00714438">
      <w:r>
        <w:lastRenderedPageBreak/>
        <w:t>Le sous-traitant déclare </w:t>
      </w:r>
      <w:r>
        <w:rPr>
          <w:b/>
        </w:rPr>
        <w:t>tenir par écrit un registre</w:t>
      </w:r>
      <w:r>
        <w:t> de toutes les catégories d’activités de traitement effectuées pour le compte du responsable de traitement comprenant :</w:t>
      </w:r>
    </w:p>
    <w:p w14:paraId="0000002F" w14:textId="0CC6ABC5" w:rsidR="00620EE3" w:rsidRDefault="00714438">
      <w:pPr>
        <w:numPr>
          <w:ilvl w:val="0"/>
          <w:numId w:val="4"/>
        </w:numPr>
      </w:pPr>
      <w:r>
        <w:t xml:space="preserve">le nom et les coordonnées du responsable de traitement pour le compte duquel il agit, des éventuels </w:t>
      </w:r>
      <w:sdt>
        <w:sdtPr>
          <w:tag w:val="goog_rdk_106"/>
          <w:id w:val="1044170055"/>
        </w:sdtPr>
        <w:sdtEndPr/>
        <w:sdtContent>
          <w:commentRangeStart w:id="81"/>
        </w:sdtContent>
      </w:sdt>
      <w:r>
        <w:t>sous-traitants</w:t>
      </w:r>
      <w:r w:rsidR="00C70E1E">
        <w:t xml:space="preserve"> ultérieurs</w:t>
      </w:r>
      <w:r>
        <w:t>;</w:t>
      </w:r>
      <w:commentRangeEnd w:id="81"/>
      <w:r>
        <w:commentReference w:id="81"/>
      </w:r>
    </w:p>
    <w:p w14:paraId="00000030" w14:textId="77777777" w:rsidR="00620EE3" w:rsidRDefault="00714438">
      <w:pPr>
        <w:numPr>
          <w:ilvl w:val="0"/>
          <w:numId w:val="4"/>
        </w:numPr>
      </w:pPr>
      <w:r>
        <w:t xml:space="preserve">les </w:t>
      </w:r>
      <w:sdt>
        <w:sdtPr>
          <w:tag w:val="goog_rdk_107"/>
          <w:id w:val="-574666335"/>
        </w:sdtPr>
        <w:sdtEndPr/>
        <w:sdtContent>
          <w:commentRangeStart w:id="82"/>
          <w:commentRangeStart w:id="83"/>
        </w:sdtContent>
      </w:sdt>
      <w:r>
        <w:t xml:space="preserve">catégories de traitements effectués </w:t>
      </w:r>
      <w:commentRangeEnd w:id="83"/>
      <w:r>
        <w:commentReference w:id="83"/>
      </w:r>
      <w:commentRangeEnd w:id="82"/>
      <w:r w:rsidR="00C70E1E">
        <w:rPr>
          <w:rStyle w:val="Marquedecommentaire"/>
        </w:rPr>
        <w:commentReference w:id="82"/>
      </w:r>
      <w:r>
        <w:t>pour le compte du responsable du traitement;</w:t>
      </w:r>
    </w:p>
    <w:p w14:paraId="00000032" w14:textId="77777777" w:rsidR="00620EE3" w:rsidRDefault="00620EE3"/>
    <w:p w14:paraId="00000033" w14:textId="77777777" w:rsidR="00620EE3" w:rsidRDefault="00714438">
      <w:r>
        <w:t>Le sous-traitant met à la disposition du responsable de traitement </w:t>
      </w:r>
      <w:sdt>
        <w:sdtPr>
          <w:tag w:val="goog_rdk_109"/>
          <w:id w:val="-357889635"/>
        </w:sdtPr>
        <w:sdtEndPr/>
        <w:sdtContent>
          <w:commentRangeStart w:id="84"/>
          <w:commentRangeStart w:id="85"/>
          <w:commentRangeStart w:id="86"/>
        </w:sdtContent>
      </w:sdt>
      <w:r>
        <w:rPr>
          <w:b/>
        </w:rPr>
        <w:t>la documentation nécessaire pour démontrer le respect de toutes ses obligations</w:t>
      </w:r>
      <w:commentRangeEnd w:id="86"/>
      <w:r>
        <w:commentReference w:id="86"/>
      </w:r>
      <w:commentRangeEnd w:id="85"/>
      <w:r w:rsidR="00C70E1E">
        <w:rPr>
          <w:rStyle w:val="Marquedecommentaire"/>
        </w:rPr>
        <w:commentReference w:id="85"/>
      </w:r>
      <w:commentRangeEnd w:id="84"/>
      <w:r w:rsidR="00C70E1E">
        <w:rPr>
          <w:rStyle w:val="Marquedecommentaire"/>
        </w:rPr>
        <w:commentReference w:id="84"/>
      </w:r>
      <w:r>
        <w:t> et pour permettre la réalisation d'audits, y compris des inspections, par le responsable du traitement ou un autre auditeur qu'il a mandaté, et contribuer à ces audits.</w:t>
      </w:r>
    </w:p>
    <w:p w14:paraId="00000034" w14:textId="77777777" w:rsidR="00620EE3" w:rsidRDefault="00714438">
      <w:r>
        <w:t>Le responsable de traitement s’engage à mettre tous les moyens nécessaires pour assurer le libre accès des données aux autorités compétentes.</w:t>
      </w:r>
    </w:p>
    <w:p w14:paraId="00000035" w14:textId="77777777" w:rsidR="00620EE3" w:rsidRDefault="00714438">
      <w:r>
        <w:t>Le responsable de traitement s’engage à assurer la portabilité des données, dans un format structuré, usuel et lisible par machine et à assurer un niveau d’information minimale des utilisateurs avant la conclusion  d’un traitement de données (processus, frais, technique… s’ils souhaitent changer de fournisseur ou récupérer leurs données).</w:t>
      </w:r>
    </w:p>
    <w:p w14:paraId="55253C8C" w14:textId="167E10C0" w:rsidR="009D51A9" w:rsidRDefault="009A5960" w:rsidP="009D51A9">
      <w:pPr>
        <w:rPr>
          <w:color w:val="00B050"/>
        </w:rPr>
      </w:pPr>
      <w:r>
        <w:rPr>
          <w:color w:val="00B050"/>
        </w:rPr>
        <w:t>Le p</w:t>
      </w:r>
      <w:r w:rsidR="009D51A9" w:rsidRPr="009A5960">
        <w:rPr>
          <w:color w:val="00B050"/>
        </w:rPr>
        <w:t>restataire est tenu à une obligation de résultat. Il s'engage à délivrer un logiciel conforme aux clauses stipulées dans le présent contrat.</w:t>
      </w:r>
    </w:p>
    <w:p w14:paraId="41C86F8D" w14:textId="0F990A6F" w:rsidR="00807DD9" w:rsidRPr="009A5960" w:rsidRDefault="00807DD9" w:rsidP="009D51A9">
      <w:pPr>
        <w:rPr>
          <w:color w:val="00B050"/>
        </w:rPr>
      </w:pPr>
      <w:r>
        <w:rPr>
          <w:color w:val="00B050"/>
        </w:rPr>
        <w:t xml:space="preserve">Le prestataire doit se renseigner sur les besoins du client. </w:t>
      </w:r>
      <w:r w:rsidRPr="00807DD9">
        <w:rPr>
          <w:color w:val="00B050"/>
        </w:rPr>
        <w:t>Il doit faire l’effort de comprendre et au besoin expliquer à son client que sa demande n’est pas réali</w:t>
      </w:r>
      <w:r>
        <w:rPr>
          <w:color w:val="00B050"/>
        </w:rPr>
        <w:t xml:space="preserve">ste ou irréalisable. Ainsi, le prestataire est tenue d’un </w:t>
      </w:r>
      <w:r w:rsidRPr="00807DD9">
        <w:rPr>
          <w:color w:val="00B050"/>
        </w:rPr>
        <w:t xml:space="preserve">devoir de mise en </w:t>
      </w:r>
      <w:r>
        <w:rPr>
          <w:color w:val="00B050"/>
        </w:rPr>
        <w:t xml:space="preserve">garde qui l’oblige </w:t>
      </w:r>
      <w:r w:rsidRPr="00807DD9">
        <w:rPr>
          <w:color w:val="00B050"/>
        </w:rPr>
        <w:t>à avertir son client des problèmes, risques, contraintes et limites que peut avoir sa demande ou la prestation demandée.</w:t>
      </w:r>
    </w:p>
    <w:p w14:paraId="10909DB4" w14:textId="16D59916" w:rsidR="009D51A9" w:rsidRPr="009A5960" w:rsidRDefault="009D51A9" w:rsidP="009D51A9">
      <w:pPr>
        <w:rPr>
          <w:color w:val="00B050"/>
        </w:rPr>
      </w:pPr>
      <w:r w:rsidRPr="009A5960">
        <w:rPr>
          <w:color w:val="00B050"/>
        </w:rPr>
        <w:t>Afin d'assurer une utilis</w:t>
      </w:r>
      <w:r w:rsidR="009A5960">
        <w:rPr>
          <w:color w:val="00B050"/>
        </w:rPr>
        <w:t>ation optimale du logiciel, le p</w:t>
      </w:r>
      <w:r w:rsidRPr="009A5960">
        <w:rPr>
          <w:color w:val="00B050"/>
        </w:rPr>
        <w:t>restata</w:t>
      </w:r>
      <w:r w:rsidR="009A5960">
        <w:rPr>
          <w:color w:val="00B050"/>
        </w:rPr>
        <w:t>ire doit exécuter une obligation de conseil envers son client</w:t>
      </w:r>
      <w:r w:rsidRPr="009A5960">
        <w:rPr>
          <w:color w:val="00B050"/>
        </w:rPr>
        <w:t>.</w:t>
      </w:r>
    </w:p>
    <w:p w14:paraId="16FEC9E0" w14:textId="6E0EC05C" w:rsidR="009D51A9" w:rsidRPr="009A5960" w:rsidRDefault="009A5960" w:rsidP="009D51A9">
      <w:pPr>
        <w:rPr>
          <w:color w:val="00B050"/>
        </w:rPr>
      </w:pPr>
      <w:r>
        <w:rPr>
          <w:color w:val="00B050"/>
        </w:rPr>
        <w:t>Le prestataire doit respecter une obligation de con</w:t>
      </w:r>
      <w:r w:rsidR="009D51A9" w:rsidRPr="009A5960">
        <w:rPr>
          <w:color w:val="00B050"/>
        </w:rPr>
        <w:t>fidentialité quant aux informations fournies par le Client.</w:t>
      </w:r>
    </w:p>
    <w:p w14:paraId="5F50ECB6" w14:textId="2FF5BDFA" w:rsidR="009D51A9" w:rsidRPr="009D51A9" w:rsidRDefault="009D51A9" w:rsidP="009D51A9">
      <w:pPr>
        <w:rPr>
          <w:color w:val="00B050"/>
        </w:rPr>
      </w:pPr>
      <w:r w:rsidRPr="009D51A9">
        <w:rPr>
          <w:color w:val="00B050"/>
        </w:rPr>
        <w:t>En cas de re</w:t>
      </w:r>
      <w:r>
        <w:rPr>
          <w:color w:val="00B050"/>
        </w:rPr>
        <w:t>tard dans le développement du logiciel en raison d'un cas de force majeure, le p</w:t>
      </w:r>
      <w:r w:rsidRPr="009D51A9">
        <w:rPr>
          <w:color w:val="00B050"/>
        </w:rPr>
        <w:t xml:space="preserve">restataire ne pourra voir sa responsabilité engagée. </w:t>
      </w:r>
    </w:p>
    <w:p w14:paraId="3E95EE50" w14:textId="7816B431" w:rsidR="009D51A9" w:rsidRDefault="009D51A9" w:rsidP="009D51A9">
      <w:pPr>
        <w:rPr>
          <w:color w:val="00B050"/>
        </w:rPr>
      </w:pPr>
      <w:r w:rsidRPr="009D51A9">
        <w:rPr>
          <w:color w:val="00B050"/>
        </w:rPr>
        <w:t>Toute document</w:t>
      </w:r>
      <w:r>
        <w:rPr>
          <w:color w:val="00B050"/>
        </w:rPr>
        <w:t>ation, toute information délivrée</w:t>
      </w:r>
      <w:r w:rsidRPr="009D51A9">
        <w:rPr>
          <w:color w:val="00B050"/>
        </w:rPr>
        <w:t xml:space="preserve"> tardivement, non conforme ou incomplè</w:t>
      </w:r>
      <w:r>
        <w:rPr>
          <w:color w:val="00B050"/>
        </w:rPr>
        <w:t>te exclut la responsabilité du p</w:t>
      </w:r>
      <w:r w:rsidRPr="009D51A9">
        <w:rPr>
          <w:color w:val="00B050"/>
        </w:rPr>
        <w:t>restataire.</w:t>
      </w:r>
    </w:p>
    <w:p w14:paraId="37E1A888" w14:textId="4A633CF9" w:rsidR="009A5960" w:rsidRDefault="009A5960" w:rsidP="009A5960">
      <w:pPr>
        <w:rPr>
          <w:color w:val="00B050"/>
        </w:rPr>
      </w:pPr>
      <w:r w:rsidRPr="009A5960">
        <w:rPr>
          <w:color w:val="00B050"/>
        </w:rPr>
        <w:t>En l'absence d'ex</w:t>
      </w:r>
      <w:r>
        <w:rPr>
          <w:color w:val="00B050"/>
        </w:rPr>
        <w:t>écution de ses obligations, le p</w:t>
      </w:r>
      <w:r w:rsidRPr="009A5960">
        <w:rPr>
          <w:color w:val="00B050"/>
        </w:rPr>
        <w:t>restataire engage sa responsabilité contractuelle et s'expose à un contentieux devant la juridiction compétente.</w:t>
      </w:r>
    </w:p>
    <w:p w14:paraId="6A4830E2" w14:textId="5A5DD12C" w:rsidR="007940A8" w:rsidRDefault="007940A8" w:rsidP="009A5960">
      <w:pPr>
        <w:rPr>
          <w:color w:val="00B050"/>
        </w:rPr>
      </w:pPr>
      <w:r>
        <w:rPr>
          <w:color w:val="00B050"/>
        </w:rPr>
        <w:t>Il faut indiquer la méthode retenue pour réaliser le progiciel (phase d’études, d’analyse, de réalisation ect…).</w:t>
      </w:r>
    </w:p>
    <w:p w14:paraId="3E6F6FDA" w14:textId="124211C0" w:rsidR="0064119E" w:rsidRPr="009A5960" w:rsidRDefault="0064119E" w:rsidP="009A5960">
      <w:pPr>
        <w:rPr>
          <w:color w:val="00B050"/>
        </w:rPr>
      </w:pPr>
      <w:r>
        <w:rPr>
          <w:color w:val="00B050"/>
        </w:rPr>
        <w:t>Il faut prévoir la livraison et l’installation.</w:t>
      </w:r>
    </w:p>
    <w:p w14:paraId="00000036" w14:textId="5C26E9DB" w:rsidR="00620EE3" w:rsidRDefault="00714438">
      <w:r>
        <w:t xml:space="preserve">Article </w:t>
      </w:r>
      <w:r w:rsidRPr="009A5960">
        <w:rPr>
          <w:color w:val="00B050"/>
        </w:rPr>
        <w:t>6</w:t>
      </w:r>
      <w:r w:rsidR="009A5960" w:rsidRPr="009A5960">
        <w:rPr>
          <w:color w:val="00B050"/>
        </w:rPr>
        <w:t>.1</w:t>
      </w:r>
      <w:r w:rsidRPr="009A5960">
        <w:rPr>
          <w:color w:val="00B050"/>
        </w:rPr>
        <w:t> </w:t>
      </w:r>
      <w:r>
        <w:t>: obligations du responsable de traitement vis-à-vis du sous-traitant</w:t>
      </w:r>
    </w:p>
    <w:p w14:paraId="00000037" w14:textId="77777777" w:rsidR="00620EE3" w:rsidRDefault="00714438">
      <w:r>
        <w:t>Le responsable de traitement s’engage à :</w:t>
      </w:r>
    </w:p>
    <w:p w14:paraId="00000038" w14:textId="77777777" w:rsidR="00620EE3" w:rsidRDefault="00714438">
      <w:pPr>
        <w:numPr>
          <w:ilvl w:val="0"/>
          <w:numId w:val="6"/>
        </w:numPr>
      </w:pPr>
      <w:r>
        <w:t xml:space="preserve">fournir au sous-traitant </w:t>
      </w:r>
      <w:sdt>
        <w:sdtPr>
          <w:tag w:val="goog_rdk_110"/>
          <w:id w:val="721017116"/>
        </w:sdtPr>
        <w:sdtEndPr/>
        <w:sdtContent>
          <w:commentRangeStart w:id="87"/>
          <w:commentRangeStart w:id="88"/>
        </w:sdtContent>
      </w:sdt>
      <w:r>
        <w:t>les données visées au II du présent contrat</w:t>
      </w:r>
      <w:commentRangeEnd w:id="88"/>
      <w:r>
        <w:commentReference w:id="88"/>
      </w:r>
      <w:commentRangeEnd w:id="87"/>
      <w:r w:rsidR="00C70E1E">
        <w:rPr>
          <w:rStyle w:val="Marquedecommentaire"/>
        </w:rPr>
        <w:commentReference w:id="87"/>
      </w:r>
    </w:p>
    <w:p w14:paraId="00000039" w14:textId="77777777" w:rsidR="00620EE3" w:rsidRDefault="00714438">
      <w:pPr>
        <w:numPr>
          <w:ilvl w:val="0"/>
          <w:numId w:val="6"/>
        </w:numPr>
      </w:pPr>
      <w:r>
        <w:lastRenderedPageBreak/>
        <w:t>documenter par écrit toute instruction concernant le traitement des données par le sous-traitant</w:t>
      </w:r>
    </w:p>
    <w:p w14:paraId="0000003A" w14:textId="77777777" w:rsidR="00620EE3" w:rsidRDefault="0064119E">
      <w:pPr>
        <w:numPr>
          <w:ilvl w:val="0"/>
          <w:numId w:val="6"/>
        </w:numPr>
      </w:pPr>
      <w:sdt>
        <w:sdtPr>
          <w:tag w:val="goog_rdk_111"/>
          <w:id w:val="1026914314"/>
        </w:sdtPr>
        <w:sdtEndPr/>
        <w:sdtContent>
          <w:commentRangeStart w:id="89"/>
          <w:commentRangeStart w:id="90"/>
        </w:sdtContent>
      </w:sdt>
      <w:r w:rsidR="00714438">
        <w:t>veiller, au préalable et pendant toute la durée du traitement, au respect des obligations prévues par le règlement européen sur la libre circulation des données non personnelles de la part du sous-traitant</w:t>
      </w:r>
      <w:commentRangeEnd w:id="90"/>
      <w:r w:rsidR="00714438">
        <w:commentReference w:id="90"/>
      </w:r>
      <w:commentRangeEnd w:id="89"/>
      <w:r w:rsidR="00A158EE">
        <w:rPr>
          <w:rStyle w:val="Marquedecommentaire"/>
        </w:rPr>
        <w:commentReference w:id="89"/>
      </w:r>
    </w:p>
    <w:p w14:paraId="0000003B" w14:textId="77777777" w:rsidR="00620EE3" w:rsidRDefault="0064119E">
      <w:pPr>
        <w:numPr>
          <w:ilvl w:val="0"/>
          <w:numId w:val="6"/>
        </w:numPr>
      </w:pPr>
      <w:sdt>
        <w:sdtPr>
          <w:tag w:val="goog_rdk_112"/>
          <w:id w:val="1496920373"/>
        </w:sdtPr>
        <w:sdtEndPr/>
        <w:sdtContent>
          <w:commentRangeStart w:id="91"/>
          <w:commentRangeStart w:id="92"/>
        </w:sdtContent>
      </w:sdt>
      <w:r w:rsidR="00714438">
        <w:t>superviser le traitement</w:t>
      </w:r>
      <w:commentRangeEnd w:id="92"/>
      <w:r w:rsidR="00714438">
        <w:commentReference w:id="92"/>
      </w:r>
      <w:commentRangeEnd w:id="91"/>
      <w:r w:rsidR="00A158EE">
        <w:rPr>
          <w:rStyle w:val="Marquedecommentaire"/>
        </w:rPr>
        <w:commentReference w:id="91"/>
      </w:r>
      <w:r w:rsidR="00714438">
        <w:t>, y compris réaliser les audits et les inspections auprès du sous-traitant</w:t>
      </w:r>
    </w:p>
    <w:p w14:paraId="0000003C" w14:textId="4A9A0257" w:rsidR="00620EE3" w:rsidRDefault="00714438">
      <w:pPr>
        <w:numPr>
          <w:ilvl w:val="0"/>
          <w:numId w:val="6"/>
        </w:numPr>
      </w:pPr>
      <w:r>
        <w:t xml:space="preserve">doit garantir que le traitement est licite et ainsi étayer suffisamment les données </w:t>
      </w:r>
      <w:sdt>
        <w:sdtPr>
          <w:tag w:val="goog_rdk_113"/>
          <w:id w:val="-312875493"/>
        </w:sdtPr>
        <w:sdtEndPr/>
        <w:sdtContent>
          <w:commentRangeStart w:id="93"/>
          <w:commentRangeStart w:id="94"/>
        </w:sdtContent>
      </w:sdt>
      <w:r>
        <w:t>justifiant un b</w:t>
      </w:r>
      <w:sdt>
        <w:sdtPr>
          <w:tag w:val="goog_rdk_114"/>
          <w:id w:val="223263553"/>
        </w:sdtPr>
        <w:sdtEndPr/>
        <w:sdtContent>
          <w:r w:rsidR="001619DB">
            <w:t>o</w:t>
          </w:r>
        </w:sdtContent>
      </w:sdt>
      <w:sdt>
        <w:sdtPr>
          <w:tag w:val="goog_rdk_115"/>
          <w:id w:val="156421029"/>
        </w:sdtPr>
        <w:sdtEndPr/>
        <w:sdtContent>
          <w:del w:id="95" w:author="Selatin Acar" w:date="2021-08-02T22:13:00Z">
            <w:r>
              <w:delText>o</w:delText>
            </w:r>
          </w:del>
        </w:sdtContent>
      </w:sdt>
      <w:r>
        <w:t>ycott</w:t>
      </w:r>
      <w:commentRangeEnd w:id="94"/>
      <w:r>
        <w:commentReference w:id="94"/>
      </w:r>
      <w:commentRangeEnd w:id="93"/>
      <w:r w:rsidR="00A158EE">
        <w:rPr>
          <w:rStyle w:val="Marquedecommentaire"/>
        </w:rPr>
        <w:commentReference w:id="93"/>
      </w:r>
      <w:r>
        <w:t xml:space="preserve"> par une multiplication des sources indépendantes </w:t>
      </w:r>
    </w:p>
    <w:p w14:paraId="0000003D" w14:textId="6597CD8C" w:rsidR="00620EE3" w:rsidRDefault="00714438">
      <w:pPr>
        <w:numPr>
          <w:ilvl w:val="0"/>
          <w:numId w:val="6"/>
        </w:numPr>
      </w:pPr>
      <w:r>
        <w:t>indiquer la mise en place d’un b</w:t>
      </w:r>
      <w:sdt>
        <w:sdtPr>
          <w:tag w:val="goog_rdk_116"/>
          <w:id w:val="1773587324"/>
        </w:sdtPr>
        <w:sdtEndPr/>
        <w:sdtContent>
          <w:r w:rsidR="001619DB">
            <w:t>o</w:t>
          </w:r>
        </w:sdtContent>
      </w:sdt>
      <w:sdt>
        <w:sdtPr>
          <w:tag w:val="goog_rdk_117"/>
          <w:id w:val="-929579486"/>
        </w:sdtPr>
        <w:sdtEndPr/>
        <w:sdtContent>
          <w:del w:id="96" w:author="Selatin Acar" w:date="2021-08-02T22:14:00Z">
            <w:r>
              <w:delText>o</w:delText>
            </w:r>
          </w:del>
        </w:sdtContent>
      </w:sdt>
      <w:r>
        <w:t xml:space="preserve">ycott par des </w:t>
      </w:r>
      <w:sdt>
        <w:sdtPr>
          <w:tag w:val="goog_rdk_118"/>
          <w:id w:val="2123647198"/>
        </w:sdtPr>
        <w:sdtEndPr/>
        <w:sdtContent>
          <w:commentRangeStart w:id="97"/>
          <w:commentRangeStart w:id="98"/>
        </w:sdtContent>
      </w:sdt>
      <w:r>
        <w:t>propos mesurés</w:t>
      </w:r>
      <w:commentRangeEnd w:id="98"/>
      <w:r>
        <w:commentReference w:id="98"/>
      </w:r>
      <w:commentRangeEnd w:id="97"/>
      <w:r w:rsidR="00C70E1E">
        <w:rPr>
          <w:rStyle w:val="Marquedecommentaire"/>
        </w:rPr>
        <w:commentReference w:id="97"/>
      </w:r>
      <w:r>
        <w:t xml:space="preserve"> </w:t>
      </w:r>
    </w:p>
    <w:p w14:paraId="0000003E" w14:textId="3A1E1089" w:rsidR="00620EE3" w:rsidRDefault="0064119E" w:rsidP="001619DB">
      <w:pPr>
        <w:numPr>
          <w:ilvl w:val="0"/>
          <w:numId w:val="6"/>
        </w:numPr>
      </w:pPr>
      <w:sdt>
        <w:sdtPr>
          <w:tag w:val="goog_rdk_119"/>
          <w:id w:val="814063538"/>
        </w:sdtPr>
        <w:sdtEndPr/>
        <w:sdtContent>
          <w:commentRangeStart w:id="99"/>
        </w:sdtContent>
      </w:sdt>
      <w:sdt>
        <w:sdtPr>
          <w:tag w:val="goog_rdk_120"/>
          <w:id w:val="-896361840"/>
        </w:sdtPr>
        <w:sdtEndPr/>
        <w:sdtContent>
          <w:commentRangeStart w:id="100"/>
        </w:sdtContent>
      </w:sdt>
      <w:r w:rsidR="00714438">
        <w:t xml:space="preserve">mettre en place avec le sous-traitant un </w:t>
      </w:r>
      <w:sdt>
        <w:sdtPr>
          <w:tag w:val="goog_rdk_121"/>
          <w:id w:val="-558546548"/>
        </w:sdtPr>
        <w:sdtEndPr/>
        <w:sdtContent>
          <w:commentRangeStart w:id="101"/>
        </w:sdtContent>
      </w:sdt>
      <w:r w:rsidR="00714438">
        <w:t>mécanisme de réponse</w:t>
      </w:r>
      <w:commentRangeEnd w:id="101"/>
      <w:r w:rsidR="00714438">
        <w:commentReference w:id="101"/>
      </w:r>
      <w:r w:rsidR="00714438">
        <w:t xml:space="preserve"> permettant aux entreprises de signaler un b</w:t>
      </w:r>
      <w:sdt>
        <w:sdtPr>
          <w:tag w:val="goog_rdk_122"/>
          <w:id w:val="1009950802"/>
        </w:sdtPr>
        <w:sdtEndPr/>
        <w:sdtContent>
          <w:r w:rsidR="001619DB">
            <w:t>o</w:t>
          </w:r>
        </w:sdtContent>
      </w:sdt>
      <w:sdt>
        <w:sdtPr>
          <w:tag w:val="goog_rdk_123"/>
          <w:id w:val="-611984705"/>
        </w:sdtPr>
        <w:sdtEndPr/>
        <w:sdtContent>
          <w:del w:id="102" w:author="Selatin Acar" w:date="2021-08-02T22:14:00Z">
            <w:r w:rsidR="00714438">
              <w:delText>o</w:delText>
            </w:r>
          </w:del>
        </w:sdtContent>
      </w:sdt>
      <w:r w:rsidR="00714438">
        <w:t>ycott non justifié</w:t>
      </w:r>
      <w:commentRangeEnd w:id="99"/>
      <w:r w:rsidR="00714438">
        <w:commentReference w:id="99"/>
      </w:r>
      <w:commentRangeEnd w:id="100"/>
      <w:r w:rsidR="001619DB">
        <w:t xml:space="preserve"> (</w:t>
      </w:r>
      <w:r w:rsidR="00714438">
        <w:commentReference w:id="100"/>
      </w:r>
      <w:r w:rsidR="001619DB">
        <w:t>à travers l’extension on peut signaler un boycott, en étant rediriger vers le site du responsable de traitement ; en cas d’erreur de l’extension :</w:t>
      </w:r>
      <w:r w:rsidR="001619DB" w:rsidRPr="001619DB">
        <w:rPr>
          <w:rFonts w:asciiTheme="minorHAnsi" w:eastAsiaTheme="minorHAnsi" w:hAnsiTheme="minorHAnsi" w:cstheme="minorBidi"/>
          <w:lang w:eastAsia="en-US"/>
        </w:rPr>
        <w:t xml:space="preserve"> </w:t>
      </w:r>
      <w:r w:rsidR="001619DB" w:rsidRPr="001619DB">
        <w:t>1</w:t>
      </w:r>
      <w:r w:rsidR="001619DB" w:rsidRPr="001619DB">
        <w:rPr>
          <w:vertAlign w:val="superscript"/>
        </w:rPr>
        <w:t>ère</w:t>
      </w:r>
      <w:r w:rsidR="001619DB" w:rsidRPr="001619DB">
        <w:t xml:space="preserve"> étape</w:t>
      </w:r>
      <w:r w:rsidR="001619DB">
        <w:t> : vérification sur le site du responsable de traitement</w:t>
      </w:r>
      <w:r w:rsidR="001619DB" w:rsidRPr="001619DB">
        <w:t xml:space="preserve"> pour vérifier la pertinence du boycott, si cela n’est pas justifié</w:t>
      </w:r>
      <w:r w:rsidR="001619DB">
        <w:t>, la personne morale est redirigé par les équipes du responsable de traitement vers les équipes du sous-traitant</w:t>
      </w:r>
      <w:r w:rsidR="001619DB" w:rsidRPr="001619DB">
        <w:t xml:space="preserve"> pour signaler les erreurs</w:t>
      </w:r>
      <w:r w:rsidR="001619DB">
        <w:t>)</w:t>
      </w:r>
    </w:p>
    <w:p w14:paraId="0000003F" w14:textId="65DF1CA8" w:rsidR="00620EE3" w:rsidRDefault="0064119E">
      <w:pPr>
        <w:numPr>
          <w:ilvl w:val="0"/>
          <w:numId w:val="6"/>
        </w:numPr>
      </w:pPr>
      <w:sdt>
        <w:sdtPr>
          <w:tag w:val="goog_rdk_124"/>
          <w:id w:val="1698435993"/>
        </w:sdtPr>
        <w:sdtEndPr/>
        <w:sdtContent/>
      </w:sdt>
      <w:r w:rsidR="001619DB">
        <w:t>en cas de boycott non justifié, l’extension sera mise à jour automatiquement par Google chrome pour corriger l’erreur</w:t>
      </w:r>
    </w:p>
    <w:p w14:paraId="00000040" w14:textId="77777777" w:rsidR="00620EE3" w:rsidRDefault="00714438">
      <w:pPr>
        <w:numPr>
          <w:ilvl w:val="0"/>
          <w:numId w:val="6"/>
        </w:numPr>
      </w:pPr>
      <w:r>
        <w:t>s’engage à accepter d’être le garant du sous-traitant, en cas d’action contre lui, pour dénigrement</w:t>
      </w:r>
    </w:p>
    <w:p w14:paraId="00000041" w14:textId="713D577C" w:rsidR="00620EE3" w:rsidRDefault="0064119E">
      <w:pPr>
        <w:numPr>
          <w:ilvl w:val="0"/>
          <w:numId w:val="6"/>
        </w:numPr>
      </w:pPr>
      <w:sdt>
        <w:sdtPr>
          <w:tag w:val="goog_rdk_127"/>
          <w:id w:val="1067764884"/>
        </w:sdtPr>
        <w:sdtEndPr/>
        <w:sdtContent>
          <w:commentRangeStart w:id="103"/>
        </w:sdtContent>
      </w:sdt>
      <w:r w:rsidR="00714438">
        <w:t>le responsable de traitement d</w:t>
      </w:r>
      <w:r w:rsidR="001619DB">
        <w:t>oit</w:t>
      </w:r>
      <w:r w:rsidR="00714438">
        <w:t xml:space="preserve"> s’acquitter des demandes d’exercice des droits des personnes concernées : droit d’accès, de rectification, droit à la portabilité des données</w:t>
      </w:r>
      <w:commentRangeEnd w:id="103"/>
      <w:r w:rsidR="00714438">
        <w:commentReference w:id="103"/>
      </w:r>
    </w:p>
    <w:p w14:paraId="78A4A33D" w14:textId="28E00761" w:rsidR="009A5960" w:rsidRDefault="009A5960" w:rsidP="009A5960">
      <w:pPr>
        <w:rPr>
          <w:color w:val="00B050"/>
        </w:rPr>
      </w:pPr>
      <w:r>
        <w:rPr>
          <w:color w:val="00B050"/>
        </w:rPr>
        <w:t>Le client s'engage à verser la contrepartie financière prévue par le contrat pour la prestation réalisée par le prestataire</w:t>
      </w:r>
      <w:r w:rsidRPr="009A5960">
        <w:rPr>
          <w:color w:val="00B050"/>
        </w:rPr>
        <w:t>.</w:t>
      </w:r>
    </w:p>
    <w:p w14:paraId="5C2E5994" w14:textId="52B0D09A" w:rsidR="007940A8" w:rsidRPr="009A5960" w:rsidRDefault="007940A8" w:rsidP="009A5960">
      <w:pPr>
        <w:rPr>
          <w:color w:val="00B050"/>
        </w:rPr>
      </w:pPr>
      <w:r>
        <w:rPr>
          <w:color w:val="00B050"/>
        </w:rPr>
        <w:t>Le client doit veiller à ce que sa demande soit raisonnable et réalisable.</w:t>
      </w:r>
    </w:p>
    <w:p w14:paraId="5F175D9C" w14:textId="3E19E388" w:rsidR="009A5960" w:rsidRDefault="009A5960" w:rsidP="009A5960">
      <w:pPr>
        <w:rPr>
          <w:color w:val="00B050"/>
        </w:rPr>
      </w:pPr>
      <w:r>
        <w:rPr>
          <w:color w:val="00B050"/>
        </w:rPr>
        <w:t>Le c</w:t>
      </w:r>
      <w:r w:rsidRPr="009A5960">
        <w:rPr>
          <w:color w:val="00B050"/>
        </w:rPr>
        <w:t>lient</w:t>
      </w:r>
      <w:r>
        <w:rPr>
          <w:color w:val="00B050"/>
        </w:rPr>
        <w:t xml:space="preserve"> s'oblige à collaborer avec le p</w:t>
      </w:r>
      <w:r w:rsidRPr="009A5960">
        <w:rPr>
          <w:color w:val="00B050"/>
        </w:rPr>
        <w:t>restataire : il s'engage à fournir au Prestataire tout document, toute information lui permettant de réaliser le logiciel conformément à ses exigences.</w:t>
      </w:r>
      <w:r w:rsidR="007940A8">
        <w:rPr>
          <w:color w:val="00B050"/>
        </w:rPr>
        <w:t xml:space="preserve"> Il doit choisir les fonctions techniques qui feront parties du produit final.</w:t>
      </w:r>
    </w:p>
    <w:p w14:paraId="2EADBCE2" w14:textId="6478E15D" w:rsidR="009A5960" w:rsidRDefault="009A5960" w:rsidP="009A5960">
      <w:pPr>
        <w:rPr>
          <w:color w:val="00B050"/>
        </w:rPr>
      </w:pPr>
      <w:r w:rsidRPr="009A5960">
        <w:rPr>
          <w:color w:val="00B050"/>
        </w:rPr>
        <w:t>En l'absence d'exécution de l'o</w:t>
      </w:r>
      <w:r>
        <w:rPr>
          <w:color w:val="00B050"/>
        </w:rPr>
        <w:t>bligation de collaboration, le p</w:t>
      </w:r>
      <w:r w:rsidRPr="009A5960">
        <w:rPr>
          <w:color w:val="00B050"/>
        </w:rPr>
        <w:t>restataire ne sera en aucun tenu d'exécuter sa propre obligation et pourra engager la responsabilité contractu</w:t>
      </w:r>
      <w:r>
        <w:rPr>
          <w:color w:val="00B050"/>
        </w:rPr>
        <w:t>elle du client. Le p</w:t>
      </w:r>
      <w:r w:rsidRPr="009A5960">
        <w:rPr>
          <w:color w:val="00B050"/>
        </w:rPr>
        <w:t>restataire pourra exercer un re</w:t>
      </w:r>
      <w:r>
        <w:rPr>
          <w:color w:val="00B050"/>
        </w:rPr>
        <w:t>cours en justice et exposer le c</w:t>
      </w:r>
      <w:r w:rsidRPr="009A5960">
        <w:rPr>
          <w:color w:val="00B050"/>
        </w:rPr>
        <w:t>lient devant la juridiction compétente.</w:t>
      </w:r>
    </w:p>
    <w:p w14:paraId="503A726A" w14:textId="21791940" w:rsidR="00807DD9" w:rsidRPr="009A5960" w:rsidRDefault="00807DD9" w:rsidP="009A5960">
      <w:pPr>
        <w:rPr>
          <w:color w:val="00B050"/>
        </w:rPr>
      </w:pPr>
      <w:r>
        <w:rPr>
          <w:color w:val="00B050"/>
        </w:rPr>
        <w:t>Le client a un droit de regard et de conseil sur le développement du logiciel, mais qui ne doit pas perturber ledit développement, en s’immisçant notamment dans le travail du prestataire.</w:t>
      </w:r>
    </w:p>
    <w:p w14:paraId="2C1C93BA" w14:textId="380AC65D" w:rsidR="009A5960" w:rsidRDefault="009A5960" w:rsidP="009A5960">
      <w:pPr>
        <w:rPr>
          <w:color w:val="00B050"/>
        </w:rPr>
      </w:pPr>
      <w:r>
        <w:rPr>
          <w:color w:val="00B050"/>
        </w:rPr>
        <w:t xml:space="preserve">Le client est tenu de respecter </w:t>
      </w:r>
      <w:r w:rsidRPr="009A5960">
        <w:rPr>
          <w:color w:val="00B050"/>
        </w:rPr>
        <w:t>une obligation de confidentialité concernant les données, les renseignements dont il a eu connaissance dans le cadre du présent contrat.</w:t>
      </w:r>
    </w:p>
    <w:p w14:paraId="5BE668BF" w14:textId="41BB0FE4" w:rsidR="009A5960" w:rsidRDefault="009A5960" w:rsidP="009A5960">
      <w:pPr>
        <w:rPr>
          <w:color w:val="00B050"/>
        </w:rPr>
      </w:pPr>
      <w:r>
        <w:rPr>
          <w:color w:val="00B050"/>
        </w:rPr>
        <w:t>Article 6.2 : Recette</w:t>
      </w:r>
    </w:p>
    <w:p w14:paraId="2B8D7DDD" w14:textId="1B7E86DD" w:rsidR="009A5960" w:rsidRPr="009A5960" w:rsidRDefault="009A5960" w:rsidP="009A5960">
      <w:pPr>
        <w:rPr>
          <w:color w:val="00B050"/>
        </w:rPr>
      </w:pPr>
      <w:r w:rsidRPr="009A5960">
        <w:rPr>
          <w:color w:val="00B050"/>
        </w:rPr>
        <w:t>Par les jeux d'essai, les parties vérifient la conformit</w:t>
      </w:r>
      <w:r w:rsidR="007940A8">
        <w:rPr>
          <w:color w:val="00B050"/>
        </w:rPr>
        <w:t>é du logiciel aux exigences du c</w:t>
      </w:r>
      <w:r w:rsidRPr="009A5960">
        <w:rPr>
          <w:color w:val="00B050"/>
        </w:rPr>
        <w:t>lient.</w:t>
      </w:r>
    </w:p>
    <w:p w14:paraId="6E226458" w14:textId="44F14148" w:rsidR="009A5960" w:rsidRPr="009A5960" w:rsidRDefault="009A5960" w:rsidP="009A5960">
      <w:pPr>
        <w:rPr>
          <w:color w:val="00B050"/>
        </w:rPr>
      </w:pPr>
      <w:r w:rsidRPr="009A5960">
        <w:rPr>
          <w:color w:val="00B050"/>
        </w:rPr>
        <w:t>Les jeux d'essai sont établis par le Client qui en a la responsabilit</w:t>
      </w:r>
      <w:r w:rsidR="007940A8">
        <w:rPr>
          <w:color w:val="00B050"/>
        </w:rPr>
        <w:t>é. Le c</w:t>
      </w:r>
      <w:r w:rsidRPr="009A5960">
        <w:rPr>
          <w:color w:val="00B050"/>
        </w:rPr>
        <w:t>lient s'oblige à délivrer des jeux d'essais au plus tard le [date].</w:t>
      </w:r>
    </w:p>
    <w:p w14:paraId="387074BD" w14:textId="77777777" w:rsidR="009A5960" w:rsidRPr="009A5960" w:rsidRDefault="009A5960" w:rsidP="009A5960">
      <w:pPr>
        <w:rPr>
          <w:color w:val="00B050"/>
        </w:rPr>
      </w:pPr>
      <w:r w:rsidRPr="009A5960">
        <w:rPr>
          <w:color w:val="00B050"/>
        </w:rPr>
        <w:lastRenderedPageBreak/>
        <w:t>Les parties conviennent d'un commun accord que les résultats des jeux d'essai feront l'objet d'une consignation sur un procès-verbal de réception provisoire. Chacune des parties appose sa signature sur le procès-verbal de recette provisoire.</w:t>
      </w:r>
    </w:p>
    <w:p w14:paraId="4D3B385F" w14:textId="77777777" w:rsidR="009A5960" w:rsidRDefault="009A5960" w:rsidP="009A5960">
      <w:pPr>
        <w:rPr>
          <w:color w:val="00B050"/>
        </w:rPr>
      </w:pPr>
      <w:r w:rsidRPr="009A5960">
        <w:rPr>
          <w:color w:val="00B050"/>
        </w:rPr>
        <w:t xml:space="preserve">La conformité de la mise au point définitive du logiciel sera consignée dans un procès-verbal signé par les parties au contrat. </w:t>
      </w:r>
    </w:p>
    <w:p w14:paraId="43EBACBD" w14:textId="34F70704" w:rsidR="002845B4" w:rsidRDefault="002845B4" w:rsidP="009A5960">
      <w:pPr>
        <w:rPr>
          <w:color w:val="00B050"/>
        </w:rPr>
      </w:pPr>
      <w:r>
        <w:rPr>
          <w:color w:val="00B050"/>
        </w:rPr>
        <w:t>Article 6.3 : Plan assurance qualité</w:t>
      </w:r>
    </w:p>
    <w:p w14:paraId="6EA2DA79" w14:textId="7805A9AE" w:rsidR="002845B4" w:rsidRPr="002845B4" w:rsidRDefault="002845B4" w:rsidP="002845B4">
      <w:pPr>
        <w:rPr>
          <w:color w:val="00B050"/>
        </w:rPr>
      </w:pPr>
      <w:r>
        <w:rPr>
          <w:color w:val="00B050"/>
        </w:rPr>
        <w:t>Il</w:t>
      </w:r>
      <w:r w:rsidRPr="002845B4">
        <w:rPr>
          <w:color w:val="00B050"/>
        </w:rPr>
        <w:t xml:space="preserve"> permet d’établir des critères de qualité afin de garantir le maintien de la qualité et donc le bon fonctionnement du logiciel. Le client pourra alors vérifier si logiciel livré est conforme à ses exigences </w:t>
      </w:r>
      <w:r>
        <w:rPr>
          <w:color w:val="00B050"/>
        </w:rPr>
        <w:t xml:space="preserve">spécifiques. </w:t>
      </w:r>
      <w:r w:rsidRPr="002845B4">
        <w:rPr>
          <w:color w:val="00B050"/>
        </w:rPr>
        <w:t>Le PAQ pourra faire l’objet d’une annexe détaillant : quoi (livrable) ? quand (phases) ? combien (le planning) ? comment (processus de réalisation) ? où ?</w:t>
      </w:r>
    </w:p>
    <w:p w14:paraId="00000042" w14:textId="77777777" w:rsidR="00620EE3" w:rsidRDefault="00714438">
      <w:r>
        <w:t>Article 7 : Modification du contrat</w:t>
      </w:r>
    </w:p>
    <w:p w14:paraId="00000043" w14:textId="77777777" w:rsidR="00620EE3" w:rsidRDefault="00714438">
      <w:r>
        <w:t>Les parties doivent se réunir pour discuter d’une éventuelle modification du contrat, sur une proposition d’une des parties.</w:t>
      </w:r>
    </w:p>
    <w:p w14:paraId="00000044" w14:textId="65108953" w:rsidR="00620EE3" w:rsidRPr="002845B4" w:rsidRDefault="0064119E">
      <w:pPr>
        <w:rPr>
          <w:color w:val="00B050"/>
        </w:rPr>
      </w:pPr>
      <w:sdt>
        <w:sdtPr>
          <w:tag w:val="goog_rdk_128"/>
          <w:id w:val="-156535527"/>
          <w:showingPlcHdr/>
        </w:sdtPr>
        <w:sdtEndPr/>
        <w:sdtContent>
          <w:r w:rsidR="002845B4">
            <w:t xml:space="preserve">     </w:t>
          </w:r>
          <w:commentRangeStart w:id="104"/>
        </w:sdtContent>
      </w:sdt>
      <w:r w:rsidR="00714438">
        <w:t>Article 8 : Litiges</w:t>
      </w:r>
      <w:commentRangeEnd w:id="104"/>
      <w:r w:rsidR="00714438">
        <w:commentReference w:id="104"/>
      </w:r>
    </w:p>
    <w:p w14:paraId="00000045" w14:textId="77777777" w:rsidR="00620EE3" w:rsidRDefault="00714438">
      <w:r>
        <w:t>Les litiges entre les parties feront d’abord l’objet d’une tentative de règlement à l’amiable. Les litiges entre le responsable du traitement et/ou le sous-traitant et l’utilisateur professionnel feront l’objet d’abord d’une tentative de règlement à l’amiable, par l’exercice des droits de l’utilisateur ou l’utilisation du mécanisme de signalement d’un boycott non justifié.</w:t>
      </w:r>
    </w:p>
    <w:p w14:paraId="00000046" w14:textId="77777777" w:rsidR="00620EE3" w:rsidRDefault="00714438">
      <w:bookmarkStart w:id="105" w:name="_heading=h.gjdgxs" w:colFirst="0" w:colLast="0"/>
      <w:bookmarkEnd w:id="105"/>
      <w:r>
        <w:t>Article 9 : droit applicable et clause attributive de compétence</w:t>
      </w:r>
    </w:p>
    <w:p w14:paraId="00000047" w14:textId="77777777" w:rsidR="00620EE3" w:rsidRDefault="00714438">
      <w:r>
        <w:t xml:space="preserve">Le présent contrat est soumis au droit français et à la compétence </w:t>
      </w:r>
      <w:sdt>
        <w:sdtPr>
          <w:tag w:val="goog_rdk_129"/>
          <w:id w:val="-809159977"/>
        </w:sdtPr>
        <w:sdtEndPr/>
        <w:sdtContent>
          <w:commentRangeStart w:id="106"/>
          <w:commentRangeStart w:id="107"/>
        </w:sdtContent>
      </w:sdt>
      <w:r>
        <w:t xml:space="preserve">exclusive des juridictions territorialement compétentes pour la ville de (…), France. </w:t>
      </w:r>
      <w:commentRangeEnd w:id="107"/>
      <w:r>
        <w:commentReference w:id="107"/>
      </w:r>
      <w:commentRangeEnd w:id="106"/>
      <w:r w:rsidR="00883A1E">
        <w:rPr>
          <w:rStyle w:val="Marquedecommentaire"/>
        </w:rPr>
        <w:commentReference w:id="106"/>
      </w:r>
    </w:p>
    <w:p w14:paraId="00000048" w14:textId="77777777" w:rsidR="00620EE3" w:rsidRDefault="00714438">
      <w:r>
        <w:t xml:space="preserve">Fait à </w:t>
      </w:r>
    </w:p>
    <w:p w14:paraId="00000049" w14:textId="77777777" w:rsidR="00620EE3" w:rsidRDefault="00714438">
      <w:r>
        <w:t xml:space="preserve">Le </w:t>
      </w:r>
    </w:p>
    <w:p w14:paraId="0000004A" w14:textId="77777777" w:rsidR="00620EE3" w:rsidRDefault="00714438">
      <w:r>
        <w:t>Signature et cachet du sous-traitant                           Signature et cachet du responsable de traitement,</w:t>
      </w:r>
    </w:p>
    <w:p w14:paraId="0000004B" w14:textId="77777777" w:rsidR="00620EE3" w:rsidRDefault="00714438">
      <w:pPr>
        <w:rPr>
          <w:color w:val="FF0000"/>
        </w:rPr>
      </w:pPr>
      <w:r>
        <w:rPr>
          <w:color w:val="FF0000"/>
        </w:rPr>
        <w:t>Annexe</w:t>
      </w:r>
    </w:p>
    <w:p w14:paraId="0000004C" w14:textId="77777777" w:rsidR="00620EE3" w:rsidRDefault="00714438">
      <w:pPr>
        <w:rPr>
          <w:color w:val="FF0000"/>
        </w:rPr>
      </w:pPr>
      <w:r>
        <w:rPr>
          <w:color w:val="FF0000"/>
        </w:rPr>
        <w:t>Article 1 : Publication de l’extension</w:t>
      </w:r>
    </w:p>
    <w:p w14:paraId="0000004D" w14:textId="6E9FC110" w:rsidR="00620EE3" w:rsidRDefault="00714438">
      <w:pPr>
        <w:rPr>
          <w:color w:val="FF0000"/>
        </w:rPr>
      </w:pPr>
      <w:r>
        <w:rPr>
          <w:color w:val="FF0000"/>
        </w:rPr>
        <w:t>L’association I-B</w:t>
      </w:r>
      <w:sdt>
        <w:sdtPr>
          <w:tag w:val="goog_rdk_130"/>
          <w:id w:val="1282918296"/>
        </w:sdtPr>
        <w:sdtEndPr/>
        <w:sdtContent>
          <w:del w:id="108" w:author="Marc Mouchoux" w:date="2021-08-02T14:23:00Z">
            <w:r>
              <w:rPr>
                <w:color w:val="FF0000"/>
              </w:rPr>
              <w:delText>o</w:delText>
            </w:r>
          </w:del>
        </w:sdtContent>
      </w:sdt>
      <w:sdt>
        <w:sdtPr>
          <w:tag w:val="goog_rdk_131"/>
          <w:id w:val="-2142632685"/>
        </w:sdtPr>
        <w:sdtEndPr/>
        <w:sdtContent>
          <w:r>
            <w:rPr>
              <w:color w:val="FF0000"/>
            </w:rPr>
            <w:t>o</w:t>
          </w:r>
        </w:sdtContent>
      </w:sdt>
      <w:r>
        <w:rPr>
          <w:color w:val="FF0000"/>
        </w:rPr>
        <w:t>ycott devra valider chaque version de l’extension, avant toute éventuelle publication.</w:t>
      </w:r>
    </w:p>
    <w:p w14:paraId="322C3E93" w14:textId="064ADC69" w:rsidR="00A158EE" w:rsidRDefault="00A158EE">
      <w:pPr>
        <w:rPr>
          <w:color w:val="FF0000"/>
        </w:rPr>
      </w:pPr>
      <w:r>
        <w:rPr>
          <w:color w:val="FF0000"/>
        </w:rPr>
        <w:t>Article 2 : Définitions</w:t>
      </w:r>
    </w:p>
    <w:p w14:paraId="13859251" w14:textId="57E8BCF3" w:rsidR="00A158EE" w:rsidRDefault="005948D2">
      <w:pPr>
        <w:rPr>
          <w:color w:val="FF0000"/>
        </w:rPr>
      </w:pPr>
      <w:r>
        <w:rPr>
          <w:color w:val="FF0000"/>
        </w:rPr>
        <w:t xml:space="preserve">API : </w:t>
      </w:r>
      <w:r w:rsidR="00714438">
        <w:rPr>
          <w:color w:val="FF0000"/>
        </w:rPr>
        <w:t xml:space="preserve">Interface de programmation d’application. </w:t>
      </w:r>
      <w:r w:rsidR="00714438" w:rsidRPr="00714438">
        <w:rPr>
          <w:color w:val="FF0000"/>
        </w:rPr>
        <w:t> L'API est une solution informatique qui permet à des applications de communiquer entre elles et de s'échanger mutuellement des services ou des données.</w:t>
      </w:r>
    </w:p>
    <w:p w14:paraId="76624A95" w14:textId="441F3940" w:rsidR="007940A8" w:rsidRPr="007940A8" w:rsidRDefault="007940A8">
      <w:pPr>
        <w:rPr>
          <w:b/>
          <w:color w:val="00B050"/>
        </w:rPr>
      </w:pPr>
      <w:r w:rsidRPr="007940A8">
        <w:rPr>
          <w:b/>
          <w:color w:val="00B050"/>
        </w:rPr>
        <w:t>Ressources :</w:t>
      </w:r>
    </w:p>
    <w:p w14:paraId="7CE42770" w14:textId="5F6215FB" w:rsidR="007940A8" w:rsidRDefault="007940A8">
      <w:pPr>
        <w:rPr>
          <w:color w:val="00B050"/>
        </w:rPr>
      </w:pPr>
      <w:hyperlink r:id="rId8" w:history="1">
        <w:r w:rsidRPr="007940A8">
          <w:rPr>
            <w:rStyle w:val="Lienhypertexte"/>
          </w:rPr>
          <w:t>Modèle de contrat :</w:t>
        </w:r>
        <w:r w:rsidRPr="007940A8">
          <w:rPr>
            <w:rStyle w:val="Lienhypertexte"/>
          </w:rPr>
          <w:t xml:space="preserve"> </w:t>
        </w:r>
        <w:r w:rsidRPr="007940A8">
          <w:rPr>
            <w:rStyle w:val="Lienhypertexte"/>
          </w:rPr>
          <w:t>Contrat de création de logiciel (ooreka.fr)</w:t>
        </w:r>
      </w:hyperlink>
    </w:p>
    <w:p w14:paraId="3DCA6652" w14:textId="3E059CE1" w:rsidR="00807DD9" w:rsidRDefault="00807DD9">
      <w:pPr>
        <w:rPr>
          <w:color w:val="00B050"/>
        </w:rPr>
      </w:pPr>
      <w:hyperlink r:id="rId9" w:history="1">
        <w:r w:rsidRPr="00807DD9">
          <w:rPr>
            <w:rStyle w:val="Lienhypertexte"/>
          </w:rPr>
          <w:t>Contrat de développement de logiciel : comprendre l'essentiel (beaubourg-avocats.fr)</w:t>
        </w:r>
      </w:hyperlink>
    </w:p>
    <w:p w14:paraId="7D320835" w14:textId="531D56CB" w:rsidR="00807DD9" w:rsidRDefault="00807DD9">
      <w:pPr>
        <w:rPr>
          <w:color w:val="00B050"/>
        </w:rPr>
      </w:pPr>
      <w:hyperlink r:id="rId10" w:anchor="ancre1" w:history="1">
        <w:r w:rsidRPr="00807DD9">
          <w:rPr>
            <w:rStyle w:val="Lienhypertexte"/>
          </w:rPr>
          <w:t>Contrat de prestation de services inf</w:t>
        </w:r>
        <w:r w:rsidRPr="00807DD9">
          <w:rPr>
            <w:rStyle w:val="Lienhypertexte"/>
          </w:rPr>
          <w:t>o</w:t>
        </w:r>
        <w:r w:rsidRPr="00807DD9">
          <w:rPr>
            <w:rStyle w:val="Lienhypertexte"/>
          </w:rPr>
          <w:t>rmatique : ce qu'il faut savoir (captaincontrat.com)</w:t>
        </w:r>
      </w:hyperlink>
    </w:p>
    <w:p w14:paraId="7EB2379B" w14:textId="0C781268" w:rsidR="00807DD9" w:rsidRDefault="002845B4">
      <w:pPr>
        <w:rPr>
          <w:color w:val="00B050"/>
        </w:rPr>
      </w:pPr>
      <w:hyperlink r:id="rId11" w:history="1">
        <w:r w:rsidRPr="002845B4">
          <w:rPr>
            <w:rStyle w:val="Lienhypertexte"/>
          </w:rPr>
          <w:t>Protection et création d'un logiciel : le contrat — LaRobeNumérique (larobenumerique.com)</w:t>
        </w:r>
      </w:hyperlink>
    </w:p>
    <w:p w14:paraId="16BF979D" w14:textId="6AF4A284" w:rsidR="0064119E" w:rsidRDefault="0064119E">
      <w:pPr>
        <w:rPr>
          <w:color w:val="00B050"/>
        </w:rPr>
      </w:pPr>
      <w:hyperlink r:id="rId12" w:history="1">
        <w:r w:rsidRPr="0064119E">
          <w:rPr>
            <w:rStyle w:val="Lienhypertexte"/>
          </w:rPr>
          <w:t>Exemples_de_contrat_de_service_informatique.pdf (reseaucerta.org)</w:t>
        </w:r>
      </w:hyperlink>
    </w:p>
    <w:p w14:paraId="0BAFB07F" w14:textId="24FE342A" w:rsidR="0064119E" w:rsidRDefault="0064119E">
      <w:pPr>
        <w:rPr>
          <w:color w:val="00B050"/>
        </w:rPr>
      </w:pPr>
      <w:hyperlink r:id="rId13" w:history="1">
        <w:r w:rsidRPr="0064119E">
          <w:rPr>
            <w:rStyle w:val="Lienhypertexte"/>
          </w:rPr>
          <w:t>Quelles sont les clauses essentielles d'un contrat de développement logiciel ? - Cabinet d'avocats à Nantes, la Roche sur Yon et Paris - Solvoxia (solvoxia-avocats.com)</w:t>
        </w:r>
      </w:hyperlink>
    </w:p>
    <w:p w14:paraId="49E573FD" w14:textId="77777777" w:rsidR="0064119E" w:rsidRDefault="0064119E">
      <w:pPr>
        <w:rPr>
          <w:color w:val="00B050"/>
        </w:rPr>
      </w:pPr>
    </w:p>
    <w:p w14:paraId="1E5527FC" w14:textId="77777777" w:rsidR="002845B4" w:rsidRDefault="002845B4">
      <w:pPr>
        <w:rPr>
          <w:color w:val="00B050"/>
        </w:rPr>
      </w:pPr>
    </w:p>
    <w:p w14:paraId="53964F6C" w14:textId="77777777" w:rsidR="00807DD9" w:rsidRPr="007940A8" w:rsidRDefault="00807DD9">
      <w:pPr>
        <w:rPr>
          <w:color w:val="00B050"/>
        </w:rPr>
      </w:pPr>
    </w:p>
    <w:p w14:paraId="0000004E" w14:textId="77777777" w:rsidR="00620EE3" w:rsidRDefault="00620EE3">
      <w:pPr>
        <w:rPr>
          <w:color w:val="FF0000"/>
        </w:rPr>
      </w:pPr>
    </w:p>
    <w:p w14:paraId="0000004F" w14:textId="77777777" w:rsidR="00620EE3" w:rsidRDefault="00620EE3"/>
    <w:p w14:paraId="00000050" w14:textId="77777777" w:rsidR="00620EE3" w:rsidRDefault="00620EE3"/>
    <w:p w14:paraId="00000051" w14:textId="77777777" w:rsidR="00620EE3" w:rsidRDefault="00620EE3"/>
    <w:p w14:paraId="00000052" w14:textId="77777777" w:rsidR="00620EE3" w:rsidRDefault="00620EE3"/>
    <w:sectPr w:rsidR="00620EE3">
      <w:pgSz w:w="11906" w:h="16838"/>
      <w:pgMar w:top="1417" w:right="1417" w:bottom="1417" w:left="1417"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elatin Acar" w:date="2021-08-02T21:40:00Z" w:initials="">
    <w:p w14:paraId="0000006B"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Mention longue, non recitée dans le contrat dans sa totalité. Règlement US 2018/1807 suffisant ?</w:t>
      </w:r>
    </w:p>
  </w:comment>
  <w:comment w:id="5" w:author="Kritish Gooriah" w:date="2021-09-22T11:26:00Z" w:initials="KG">
    <w:p w14:paraId="2EE496F5" w14:textId="0268A31F" w:rsidR="001D2042" w:rsidRDefault="001D2042">
      <w:pPr>
        <w:pStyle w:val="Commentaire"/>
      </w:pPr>
      <w:r>
        <w:rPr>
          <w:rStyle w:val="Marquedecommentaire"/>
        </w:rPr>
        <w:annotationRef/>
      </w:r>
      <w:r>
        <w:t>C’est non pertinent de mentionner le règlement US car c’est un contrat régit par le droit français et c’est donc le règlement européen qui s’applique.</w:t>
      </w:r>
    </w:p>
    <w:p w14:paraId="03468986" w14:textId="77777777" w:rsidR="001D2042" w:rsidRDefault="001D2042">
      <w:pPr>
        <w:pStyle w:val="Commentaire"/>
      </w:pPr>
    </w:p>
  </w:comment>
  <w:comment w:id="15" w:author="Selatin Acar" w:date="2021-08-02T21:43:00Z" w:initials="">
    <w:p w14:paraId="00000070"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Section "Définition" à mettre en place avant la première clause. Qu'est-ce une page à propos ?</w:t>
      </w:r>
    </w:p>
  </w:comment>
  <w:comment w:id="14" w:author="Kritish Gooriah" w:date="2021-09-22T11:28:00Z" w:initials="KG">
    <w:p w14:paraId="6C8DF10E" w14:textId="66666187" w:rsidR="001D2042" w:rsidRDefault="001D2042">
      <w:pPr>
        <w:pStyle w:val="Commentaire"/>
      </w:pPr>
      <w:r>
        <w:rPr>
          <w:rStyle w:val="Marquedecommentaire"/>
        </w:rPr>
        <w:annotationRef/>
      </w:r>
      <w:r>
        <w:t>On peut également la mettre en annexe, une page à propos est équivalente pour moi aux mentions légales, on peut donc supprimer la mention.</w:t>
      </w:r>
    </w:p>
    <w:p w14:paraId="00B86B23" w14:textId="77777777" w:rsidR="001D2042" w:rsidRDefault="001D2042">
      <w:pPr>
        <w:pStyle w:val="Commentaire"/>
      </w:pPr>
    </w:p>
  </w:comment>
  <w:comment w:id="36" w:author="Selatin Acar" w:date="2021-08-02T21:45:00Z" w:initials="">
    <w:p w14:paraId="00000073"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détailler. Que met en oeuvre spécifiquement Eiko.</w:t>
      </w:r>
    </w:p>
  </w:comment>
  <w:comment w:id="35" w:author="Kritish Gooriah" w:date="2021-09-22T11:31:00Z" w:initials="KG">
    <w:p w14:paraId="4DB5A02C" w14:textId="427B407A" w:rsidR="001D2042" w:rsidRDefault="001D2042">
      <w:pPr>
        <w:pStyle w:val="Commentaire"/>
      </w:pPr>
      <w:r>
        <w:rPr>
          <w:rStyle w:val="Marquedecommentaire"/>
        </w:rPr>
        <w:annotationRef/>
      </w:r>
      <w:r>
        <w:t>C’est à valider avec nicolas : mais je suppose que c’est la mise en ligne d’une version de l’extension sans bugs et ensuite une maintenance de l’extension.</w:t>
      </w:r>
    </w:p>
  </w:comment>
  <w:comment w:id="38" w:author="Selatin Acar" w:date="2021-08-02T21:45:00Z" w:initials="">
    <w:p w14:paraId="00000076" w14:textId="427B407A"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Comment les dons peuvent-ils provenir ?</w:t>
      </w:r>
    </w:p>
  </w:comment>
  <w:comment w:id="37" w:author="Kritish Gooriah" w:date="2021-09-22T11:36:00Z" w:initials="KG">
    <w:p w14:paraId="69E4FDED" w14:textId="0F7A57CD" w:rsidR="00813459" w:rsidRDefault="00813459">
      <w:pPr>
        <w:pStyle w:val="Commentaire"/>
      </w:pPr>
      <w:r>
        <w:rPr>
          <w:rStyle w:val="Marquedecommentaire"/>
        </w:rPr>
        <w:annotationRef/>
      </w:r>
      <w:r>
        <w:t>A voir avec Marc et IB. C’est la « rémunération » en contrepartie du développement de l’extension.</w:t>
      </w:r>
    </w:p>
    <w:p w14:paraId="63870D17" w14:textId="77777777" w:rsidR="00813459" w:rsidRDefault="00813459">
      <w:pPr>
        <w:pStyle w:val="Commentaire"/>
      </w:pPr>
    </w:p>
  </w:comment>
  <w:comment w:id="51" w:author="Selatin Acar" w:date="2021-08-02T21:51:00Z" w:initials="">
    <w:p w14:paraId="00000058"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Quelle annexe ? Numérotation ?</w:t>
      </w:r>
    </w:p>
  </w:comment>
  <w:comment w:id="50" w:author="Kritish Gooriah" w:date="2021-09-22T11:39:00Z" w:initials="KG">
    <w:p w14:paraId="716E7B22" w14:textId="57DCD311" w:rsidR="00813459" w:rsidRDefault="00813459">
      <w:pPr>
        <w:pStyle w:val="Commentaire"/>
      </w:pPr>
      <w:r>
        <w:rPr>
          <w:rStyle w:val="Marquedecommentaire"/>
        </w:rPr>
        <w:annotationRef/>
      </w:r>
      <w:r>
        <w:t>A discuter et à modifier suite aux négociations avec IB.</w:t>
      </w:r>
    </w:p>
  </w:comment>
  <w:comment w:id="53" w:author="Selatin Acar" w:date="2021-08-02T21:52:00Z" w:initials="">
    <w:p w14:paraId="00000064"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Je retirerais. C'est une disposition déjà règlementaire et qui va de soi ! Les 2 parties sont responsables !</w:t>
      </w:r>
    </w:p>
  </w:comment>
  <w:comment w:id="52" w:author="Kritish Gooriah" w:date="2021-09-22T11:40:00Z" w:initials="KG">
    <w:p w14:paraId="4D9A1A6D" w14:textId="5EB79F41" w:rsidR="00813459" w:rsidRDefault="00813459">
      <w:pPr>
        <w:pStyle w:val="Commentaire"/>
      </w:pPr>
      <w:r>
        <w:rPr>
          <w:rStyle w:val="Marquedecommentaire"/>
        </w:rPr>
        <w:annotationRef/>
      </w:r>
      <w:r>
        <w:t>Je ne suis pas d’accord, on a par exemple des positions très différentes sur le dénigrement en ce qui concerne les associations et je souhaite qu’on ait un maximum de billes en cas de problème.</w:t>
      </w:r>
    </w:p>
  </w:comment>
  <w:comment w:id="55" w:author="Selatin Acar" w:date="2021-08-02T22:02:00Z" w:initials="">
    <w:p w14:paraId="00000084"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On est toujours dans l'article 5 des obligations du sous-traitant ??</w:t>
      </w:r>
    </w:p>
  </w:comment>
  <w:comment w:id="54" w:author="Kritish Gooriah" w:date="2021-09-22T11:42:00Z" w:initials="KG">
    <w:p w14:paraId="456560BF" w14:textId="3B03D69D" w:rsidR="00813459" w:rsidRDefault="00813459">
      <w:pPr>
        <w:pStyle w:val="Commentaire"/>
      </w:pPr>
      <w:r>
        <w:rPr>
          <w:rStyle w:val="Marquedecommentaire"/>
        </w:rPr>
        <w:annotationRef/>
      </w:r>
      <w:r>
        <w:t>Oui</w:t>
      </w:r>
    </w:p>
    <w:p w14:paraId="15D6F4C5" w14:textId="77777777" w:rsidR="00813459" w:rsidRDefault="00813459">
      <w:pPr>
        <w:pStyle w:val="Commentaire"/>
      </w:pPr>
    </w:p>
  </w:comment>
  <w:comment w:id="61" w:author="Selatin Acar" w:date="2021-08-02T21:56:00Z" w:initials="">
    <w:p w14:paraId="0000006C"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Délai minimum...mais le max c'est quoi du coup ?!</w:t>
      </w:r>
    </w:p>
  </w:comment>
  <w:comment w:id="60" w:author="Kritish Gooriah" w:date="2021-09-22T11:43:00Z" w:initials="KG">
    <w:p w14:paraId="55C14250" w14:textId="2B67347D" w:rsidR="00A07AAF" w:rsidRDefault="00A07AAF">
      <w:pPr>
        <w:pStyle w:val="Commentaire"/>
      </w:pPr>
      <w:r>
        <w:rPr>
          <w:rStyle w:val="Marquedecommentaire"/>
        </w:rPr>
        <w:annotationRef/>
      </w:r>
      <w:r>
        <w:t>On est très libre sur la rédaction du contrat, du coup un délai de 14 jours je trouve que c’est un délai raisonnable.</w:t>
      </w:r>
    </w:p>
  </w:comment>
  <w:comment w:id="69" w:author="Selatin Acar" w:date="2021-08-02T21:57:00Z" w:initials="">
    <w:p w14:paraId="0000006E"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Que veut dire "présenter ses objections" ?</w:t>
      </w:r>
    </w:p>
  </w:comment>
  <w:comment w:id="68" w:author="Kritish Gooriah" w:date="2021-09-22T11:44:00Z" w:initials="KG">
    <w:p w14:paraId="31556F36" w14:textId="75A0FB79" w:rsidR="00A07AAF" w:rsidRDefault="00A07AAF">
      <w:pPr>
        <w:pStyle w:val="Commentaire"/>
      </w:pPr>
      <w:r>
        <w:rPr>
          <w:rStyle w:val="Marquedecommentaire"/>
        </w:rPr>
        <w:annotationRef/>
      </w:r>
      <w:r>
        <w:t>Exemple : pour lui, il n’a pas les effectifs pour réaliser la mission à bien.</w:t>
      </w:r>
    </w:p>
  </w:comment>
  <w:comment w:id="71" w:author="Selatin Acar" w:date="2021-08-02T21:59:00Z" w:initials="">
    <w:p w14:paraId="00000074"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Non car le sous-traitant ultérieur n'a pas de visibilité sur ce contrat et qu'un nouveau contrat devra être établi.</w:t>
      </w:r>
    </w:p>
  </w:comment>
  <w:comment w:id="70" w:author="Kritish Gooriah" w:date="2021-09-22T11:55:00Z" w:initials="KG">
    <w:p w14:paraId="2DD131F8" w14:textId="3F0609FC" w:rsidR="00A07AAF" w:rsidRDefault="00A07AAF">
      <w:pPr>
        <w:pStyle w:val="Commentaire"/>
      </w:pPr>
      <w:r>
        <w:rPr>
          <w:rStyle w:val="Marquedecommentaire"/>
        </w:rPr>
        <w:annotationRef/>
      </w:r>
      <w:r>
        <w:t>Il y a de la documentation CNIL pour les données personnelles, indiquant un cadre, que j’ai repris, il n’y a pas besoin d’établir de nouveaux contrats.</w:t>
      </w:r>
    </w:p>
    <w:p w14:paraId="65B9E1DC" w14:textId="77777777" w:rsidR="00A07AAF" w:rsidRDefault="00A07AAF">
      <w:pPr>
        <w:pStyle w:val="Commentaire"/>
      </w:pPr>
    </w:p>
  </w:comment>
  <w:comment w:id="73" w:author="Selatin Acar" w:date="2021-08-02T22:03:00Z" w:initials="">
    <w:p w14:paraId="00000079"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Responsabilité du responsable de traitement. N'a pas sa place ici.</w:t>
      </w:r>
    </w:p>
  </w:comment>
  <w:comment w:id="72" w:author="Kritish Gooriah" w:date="2021-09-22T11:52:00Z" w:initials="KG">
    <w:p w14:paraId="402492DE" w14:textId="65DD498B" w:rsidR="00A07AAF" w:rsidRDefault="00A07AAF">
      <w:pPr>
        <w:pStyle w:val="Commentaire"/>
      </w:pPr>
      <w:r>
        <w:rPr>
          <w:rStyle w:val="Marquedecommentaire"/>
        </w:rPr>
        <w:annotationRef/>
      </w:r>
      <w:r>
        <w:t>Il y a eu une correction.</w:t>
      </w:r>
    </w:p>
  </w:comment>
  <w:comment w:id="75" w:author="Selatin Acar" w:date="2021-08-02T22:00:00Z" w:initials="">
    <w:p w14:paraId="00000065"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Définir</w:t>
      </w:r>
    </w:p>
  </w:comment>
  <w:comment w:id="74" w:author="Kritish Gooriah" w:date="2021-09-22T11:52:00Z" w:initials="KG">
    <w:p w14:paraId="755B3954" w14:textId="509CE384" w:rsidR="00A07AAF" w:rsidRDefault="00A07AAF">
      <w:pPr>
        <w:pStyle w:val="Commentaire"/>
      </w:pPr>
      <w:r>
        <w:rPr>
          <w:rStyle w:val="Marquedecommentaire"/>
        </w:rPr>
        <w:annotationRef/>
      </w:r>
      <w:r>
        <w:t>Non pertinent, on n’a pas besoin de le définir.</w:t>
      </w:r>
    </w:p>
  </w:comment>
  <w:comment w:id="77" w:author="Selatin Acar" w:date="2021-08-02T22:00:00Z" w:initials="">
    <w:p w14:paraId="00000077"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Idem, qu'est-ce qu'une collecte de données. A définir</w:t>
      </w:r>
    </w:p>
  </w:comment>
  <w:comment w:id="76" w:author="Kritish Gooriah" w:date="2021-09-22T11:50:00Z" w:initials="KG">
    <w:p w14:paraId="4F9F402F" w14:textId="1DF44C6C" w:rsidR="00A07AAF" w:rsidRDefault="00A07AAF">
      <w:pPr>
        <w:pStyle w:val="Commentaire"/>
      </w:pPr>
      <w:r>
        <w:rPr>
          <w:rStyle w:val="Marquedecommentaire"/>
        </w:rPr>
        <w:annotationRef/>
      </w:r>
      <w:r>
        <w:t>Non pertinent, on n’a pas besoin de le définir.</w:t>
      </w:r>
    </w:p>
  </w:comment>
  <w:comment w:id="78" w:author="Nicolas Druguet" w:date="2021-09-06T12:42:00Z" w:initials="">
    <w:p w14:paraId="0000005D"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Dans notre cas, c'est eux qui stockent les données donc eux qui sont responsable de la dispo des données.</w:t>
      </w:r>
    </w:p>
    <w:p w14:paraId="0000005E"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Je remplacerais "sous-traitant" pas "responsable de traitement".</w:t>
      </w:r>
    </w:p>
  </w:comment>
  <w:comment w:id="80" w:author="Selatin Acar" w:date="2021-08-02T22:06:00Z" w:initials="">
    <w:p w14:paraId="00000075"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Définir les types d'incidents pouvant survenir dans une section définition</w:t>
      </w:r>
    </w:p>
  </w:comment>
  <w:comment w:id="79" w:author="Kritish Gooriah" w:date="2021-09-22T11:57:00Z" w:initials="KG">
    <w:p w14:paraId="45D6641A" w14:textId="2E730BE6" w:rsidR="00C70E1E" w:rsidRDefault="00C70E1E">
      <w:pPr>
        <w:pStyle w:val="Commentaire"/>
      </w:pPr>
      <w:r>
        <w:rPr>
          <w:rStyle w:val="Marquedecommentaire"/>
        </w:rPr>
        <w:annotationRef/>
      </w:r>
      <w:r>
        <w:t>C’est à voir avec nicolas, mais on ne pourra pas couvrir tous les incidents et je trouve que c’est suffisamment clair. Cela pourrait poser problème, en terme de responsabilité, avec une définition fermée.</w:t>
      </w:r>
    </w:p>
  </w:comment>
  <w:comment w:id="81" w:author="Selatin Acar" w:date="2021-08-02T22:08:00Z" w:initials="">
    <w:p w14:paraId="00000066"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sous-traitants ultérieurs plutôt ?</w:t>
      </w:r>
    </w:p>
  </w:comment>
  <w:comment w:id="83" w:author="Selatin Acar" w:date="2021-08-02T22:08:00Z" w:initials="">
    <w:p w14:paraId="00000060"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Définir quelles sont ce catégories</w:t>
      </w:r>
    </w:p>
  </w:comment>
  <w:comment w:id="82" w:author="Kritish Gooriah" w:date="2021-09-22T12:01:00Z" w:initials="KG">
    <w:p w14:paraId="3CB859D7" w14:textId="6D0874E5" w:rsidR="00C70E1E" w:rsidRDefault="00C70E1E">
      <w:pPr>
        <w:pStyle w:val="Commentaire"/>
      </w:pPr>
      <w:r>
        <w:rPr>
          <w:rStyle w:val="Marquedecommentaire"/>
        </w:rPr>
        <w:annotationRef/>
      </w:r>
      <w:r>
        <w:t>A voir avec IB avant modification.</w:t>
      </w:r>
    </w:p>
    <w:p w14:paraId="78796B5A" w14:textId="77777777" w:rsidR="00C70E1E" w:rsidRDefault="00C70E1E">
      <w:pPr>
        <w:pStyle w:val="Commentaire"/>
      </w:pPr>
    </w:p>
  </w:comment>
  <w:comment w:id="86" w:author="Selatin Acar" w:date="2021-08-02T22:10:00Z" w:initials="">
    <w:p w14:paraId="00000067"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Qui met en place cela chez EIKO ? Maintenance de ce dossier, mises à jour ... ?</w:t>
      </w:r>
    </w:p>
  </w:comment>
  <w:comment w:id="85" w:author="Kritish Gooriah" w:date="2021-09-22T12:02:00Z" w:initials="KG">
    <w:p w14:paraId="4A211321" w14:textId="71E7B6F2" w:rsidR="00C70E1E" w:rsidRDefault="00C70E1E">
      <w:pPr>
        <w:pStyle w:val="Commentaire"/>
      </w:pPr>
      <w:r>
        <w:rPr>
          <w:rStyle w:val="Marquedecommentaire"/>
        </w:rPr>
        <w:annotationRef/>
      </w:r>
    </w:p>
  </w:comment>
  <w:comment w:id="84" w:author="Kritish Gooriah" w:date="2021-09-22T12:02:00Z" w:initials="KG">
    <w:p w14:paraId="2515119D" w14:textId="356C76B0" w:rsidR="00C70E1E" w:rsidRDefault="00C70E1E">
      <w:pPr>
        <w:pStyle w:val="Commentaire"/>
      </w:pPr>
      <w:r>
        <w:rPr>
          <w:rStyle w:val="Marquedecommentaire"/>
        </w:rPr>
        <w:annotationRef/>
      </w:r>
      <w:r>
        <w:t>A voir avec nicolas, mais je suppose que ça va être l’équipe P1.</w:t>
      </w:r>
    </w:p>
  </w:comment>
  <w:comment w:id="88" w:author="Selatin Acar" w:date="2021-08-02T22:11:00Z" w:initials="">
    <w:p w14:paraId="00000082"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Les données n'ont jamais explicitement été définies !!</w:t>
      </w:r>
    </w:p>
  </w:comment>
  <w:comment w:id="87" w:author="Kritish Gooriah" w:date="2021-09-22T12:03:00Z" w:initials="KG">
    <w:p w14:paraId="1D121C46" w14:textId="7D2913F1" w:rsidR="00C70E1E" w:rsidRDefault="00C70E1E">
      <w:pPr>
        <w:pStyle w:val="Commentaire"/>
      </w:pPr>
      <w:r>
        <w:rPr>
          <w:rStyle w:val="Marquedecommentaire"/>
        </w:rPr>
        <w:annotationRef/>
      </w:r>
      <w:r>
        <w:t>Elles sont clairement définies.</w:t>
      </w:r>
    </w:p>
    <w:p w14:paraId="2BEF111E" w14:textId="77777777" w:rsidR="00C70E1E" w:rsidRDefault="00C70E1E">
      <w:pPr>
        <w:pStyle w:val="Commentaire"/>
      </w:pPr>
    </w:p>
  </w:comment>
  <w:comment w:id="90" w:author="Selatin Acar" w:date="2021-08-02T22:12:00Z" w:initials="">
    <w:p w14:paraId="00000086"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règlement européen s'applique à tous : sous-traitant et responsable. Cette section devrait probablement être précisée en premier lieu et ne plus être abordée par la suite.</w:t>
      </w:r>
    </w:p>
  </w:comment>
  <w:comment w:id="89" w:author="Kritish Gooriah" w:date="2021-09-22T12:11:00Z" w:initials="KG">
    <w:p w14:paraId="489F0F8B" w14:textId="60D3A34A" w:rsidR="00A158EE" w:rsidRDefault="00A158EE">
      <w:pPr>
        <w:pStyle w:val="Commentaire"/>
      </w:pPr>
      <w:r>
        <w:rPr>
          <w:rStyle w:val="Marquedecommentaire"/>
        </w:rPr>
        <w:annotationRef/>
      </w:r>
      <w:r>
        <w:t xml:space="preserve">On est d’accord mais on est sur un passage des obligations d’IB vis-à-vis d’eiko, en tant que responsable ils doivent s’assurer qu’on respecte le règlement. </w:t>
      </w:r>
    </w:p>
  </w:comment>
  <w:comment w:id="92" w:author="Selatin Acar" w:date="2021-08-02T22:13:00Z" w:initials="">
    <w:p w14:paraId="00000085"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Qu'attendons-nous de cette supervision ? Pb de définition..</w:t>
      </w:r>
    </w:p>
  </w:comment>
  <w:comment w:id="91" w:author="Kritish Gooriah" w:date="2021-09-22T12:08:00Z" w:initials="KG">
    <w:p w14:paraId="1919916D" w14:textId="3FB2C792" w:rsidR="00A158EE" w:rsidRDefault="00A158EE">
      <w:pPr>
        <w:pStyle w:val="Commentaire"/>
      </w:pPr>
      <w:r>
        <w:rPr>
          <w:rStyle w:val="Marquedecommentaire"/>
        </w:rPr>
        <w:annotationRef/>
      </w:r>
      <w:r>
        <w:t>C’est plutôt pour IB, ils s’assurent qu’on remplit le contrat et nous on est couvert quand on agit sous leur supervision, en terme de responsabilité.</w:t>
      </w:r>
    </w:p>
  </w:comment>
  <w:comment w:id="94" w:author="Selatin Acar" w:date="2021-08-02T22:14:00Z" w:initials="">
    <w:p w14:paraId="00000083"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Je crois même que Buycott n'a pas été défini, bien que le sujet central du contrat.</w:t>
      </w:r>
    </w:p>
  </w:comment>
  <w:comment w:id="93" w:author="Kritish Gooriah" w:date="2021-09-22T12:07:00Z" w:initials="KG">
    <w:p w14:paraId="7DC806A4" w14:textId="539F15F1" w:rsidR="00A158EE" w:rsidRDefault="00A158EE">
      <w:pPr>
        <w:pStyle w:val="Commentaire"/>
      </w:pPr>
      <w:r>
        <w:rPr>
          <w:rStyle w:val="Marquedecommentaire"/>
        </w:rPr>
        <w:annotationRef/>
      </w:r>
      <w:r>
        <w:t>Je pense que le terme n’a pas besoin d’être défini. Je pensais plutôt concentrer un article en annexe sur les termes techniques pour les définitions.</w:t>
      </w:r>
    </w:p>
  </w:comment>
  <w:comment w:id="98" w:author="Selatin Acar" w:date="2021-08-02T22:14:00Z" w:initials="">
    <w:p w14:paraId="0000007A"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Définition d'un "propos mesurés" ?</w:t>
      </w:r>
    </w:p>
  </w:comment>
  <w:comment w:id="97" w:author="Kritish Gooriah" w:date="2021-09-22T12:05:00Z" w:initials="KG">
    <w:p w14:paraId="0D707C73" w14:textId="51F45838" w:rsidR="00C70E1E" w:rsidRDefault="00C70E1E">
      <w:pPr>
        <w:pStyle w:val="Commentaire"/>
      </w:pPr>
      <w:r>
        <w:rPr>
          <w:rStyle w:val="Marquedecommentaire"/>
        </w:rPr>
        <w:annotationRef/>
      </w:r>
      <w:r w:rsidR="00A158EE">
        <w:t>Exemple des condamnations de Yuka.</w:t>
      </w:r>
    </w:p>
    <w:p w14:paraId="25E92F4B" w14:textId="77777777" w:rsidR="00A158EE" w:rsidRDefault="00A158EE">
      <w:pPr>
        <w:pStyle w:val="Commentaire"/>
      </w:pPr>
    </w:p>
  </w:comment>
  <w:comment w:id="101" w:author="Selatin Acar" w:date="2021-08-02T22:15:00Z" w:initials="">
    <w:p w14:paraId="0000005F"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Aller plus loin dans la définition d'un mécanisme de réponse.</w:t>
      </w:r>
    </w:p>
  </w:comment>
  <w:comment w:id="99" w:author="Nicolas Druguet" w:date="2021-09-06T12:47:00Z" w:initials="">
    <w:p w14:paraId="00000059"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C'est possible de le faire via le site d'I-buycott. Et l'extension permet d'accéder facilement au site d'I-buycott.</w:t>
      </w:r>
    </w:p>
    <w:p w14:paraId="0000005A"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Doit-on mettre quelque chose de plus en place ?</w:t>
      </w:r>
    </w:p>
  </w:comment>
  <w:comment w:id="100" w:author="Nicolas Druguet" w:date="2021-09-06T14:02:00Z" w:initials="">
    <w:p w14:paraId="0000005B"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vérifier :</w:t>
      </w:r>
    </w:p>
    <w:p w14:paraId="0000005C"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 caractère simple de la possiblité de réponse.</w:t>
      </w:r>
    </w:p>
  </w:comment>
  <w:comment w:id="103" w:author="Nicolas Druguet" w:date="2021-09-06T12:49:00Z" w:initials="">
    <w:p w14:paraId="00000054"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Est-on concerné vu qu'il n'y a pas de données à caractères personnelles ?</w:t>
      </w:r>
    </w:p>
  </w:comment>
  <w:comment w:id="104" w:author="Selatin Acar" w:date="2021-08-02T22:16:00Z" w:initials="">
    <w:p w14:paraId="00000057"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Insérer également les sous-traitants ultérieurs</w:t>
      </w:r>
    </w:p>
  </w:comment>
  <w:comment w:id="107" w:author="Selatin Acar" w:date="2021-08-02T22:17:00Z" w:initials="">
    <w:p w14:paraId="00000053" w14:textId="77777777" w:rsidR="00620EE3" w:rsidRDefault="0071443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C'est quoi cette mention ? Le droit est national, non ?</w:t>
      </w:r>
    </w:p>
  </w:comment>
  <w:comment w:id="106" w:author="Kritish Gooriah" w:date="2021-09-22T14:12:00Z" w:initials="KG">
    <w:p w14:paraId="6CE091EC" w14:textId="4B65C4DE" w:rsidR="00883A1E" w:rsidRDefault="00883A1E">
      <w:pPr>
        <w:pStyle w:val="Commentaire"/>
      </w:pPr>
      <w:r>
        <w:rPr>
          <w:rStyle w:val="Marquedecommentaire"/>
        </w:rPr>
        <w:annotationRef/>
      </w:r>
      <w:r>
        <w:t>C’est une clause attributive de compétence, si IB déménage en Belgique, il pourrait en cas de litige, saisir un tribunal belge.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6B" w15:done="0"/>
  <w15:commentEx w15:paraId="03468986" w15:paraIdParent="0000006B" w15:done="0"/>
  <w15:commentEx w15:paraId="00000070" w15:done="0"/>
  <w15:commentEx w15:paraId="00B86B23" w15:paraIdParent="00000070" w15:done="0"/>
  <w15:commentEx w15:paraId="00000073" w15:done="0"/>
  <w15:commentEx w15:paraId="4DB5A02C" w15:paraIdParent="00000073" w15:done="0"/>
  <w15:commentEx w15:paraId="00000076" w15:done="0"/>
  <w15:commentEx w15:paraId="63870D17" w15:paraIdParent="00000076" w15:done="0"/>
  <w15:commentEx w15:paraId="00000058" w15:done="0"/>
  <w15:commentEx w15:paraId="716E7B22" w15:paraIdParent="00000058" w15:done="0"/>
  <w15:commentEx w15:paraId="00000064" w15:done="0"/>
  <w15:commentEx w15:paraId="4D9A1A6D" w15:paraIdParent="00000064" w15:done="0"/>
  <w15:commentEx w15:paraId="00000084" w15:done="0"/>
  <w15:commentEx w15:paraId="15D6F4C5" w15:paraIdParent="00000084" w15:done="0"/>
  <w15:commentEx w15:paraId="0000006C" w15:done="0"/>
  <w15:commentEx w15:paraId="55C14250" w15:paraIdParent="0000006C" w15:done="0"/>
  <w15:commentEx w15:paraId="0000006E" w15:done="0"/>
  <w15:commentEx w15:paraId="31556F36" w15:paraIdParent="0000006E" w15:done="0"/>
  <w15:commentEx w15:paraId="00000074" w15:done="0"/>
  <w15:commentEx w15:paraId="65B9E1DC" w15:paraIdParent="00000074" w15:done="0"/>
  <w15:commentEx w15:paraId="00000079" w15:done="0"/>
  <w15:commentEx w15:paraId="402492DE" w15:paraIdParent="00000079" w15:done="0"/>
  <w15:commentEx w15:paraId="00000065" w15:done="0"/>
  <w15:commentEx w15:paraId="755B3954" w15:paraIdParent="00000065" w15:done="0"/>
  <w15:commentEx w15:paraId="00000077" w15:done="0"/>
  <w15:commentEx w15:paraId="4F9F402F" w15:paraIdParent="00000077" w15:done="0"/>
  <w15:commentEx w15:paraId="0000005E" w15:done="0"/>
  <w15:commentEx w15:paraId="00000075" w15:done="0"/>
  <w15:commentEx w15:paraId="45D6641A" w15:paraIdParent="00000075" w15:done="0"/>
  <w15:commentEx w15:paraId="00000066" w15:done="0"/>
  <w15:commentEx w15:paraId="00000060" w15:done="0"/>
  <w15:commentEx w15:paraId="78796B5A" w15:paraIdParent="00000060" w15:done="0"/>
  <w15:commentEx w15:paraId="00000067" w15:done="0"/>
  <w15:commentEx w15:paraId="4A211321" w15:paraIdParent="00000067" w15:done="0"/>
  <w15:commentEx w15:paraId="2515119D" w15:paraIdParent="00000067" w15:done="0"/>
  <w15:commentEx w15:paraId="00000082" w15:done="0"/>
  <w15:commentEx w15:paraId="2BEF111E" w15:paraIdParent="00000082" w15:done="0"/>
  <w15:commentEx w15:paraId="00000086" w15:done="0"/>
  <w15:commentEx w15:paraId="489F0F8B" w15:paraIdParent="00000086" w15:done="0"/>
  <w15:commentEx w15:paraId="00000085" w15:done="0"/>
  <w15:commentEx w15:paraId="1919916D" w15:paraIdParent="00000085" w15:done="0"/>
  <w15:commentEx w15:paraId="00000083" w15:done="0"/>
  <w15:commentEx w15:paraId="7DC806A4" w15:paraIdParent="00000083" w15:done="0"/>
  <w15:commentEx w15:paraId="0000007A" w15:done="0"/>
  <w15:commentEx w15:paraId="25E92F4B" w15:paraIdParent="0000007A" w15:done="0"/>
  <w15:commentEx w15:paraId="0000005F" w15:done="0"/>
  <w15:commentEx w15:paraId="0000005A" w15:done="0"/>
  <w15:commentEx w15:paraId="0000005C" w15:paraIdParent="0000005A" w15:done="0"/>
  <w15:commentEx w15:paraId="00000054" w15:done="0"/>
  <w15:commentEx w15:paraId="00000057" w15:done="0"/>
  <w15:commentEx w15:paraId="00000053" w15:done="0"/>
  <w15:commentEx w15:paraId="6CE091EC" w15:paraIdParent="000000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HelvCondensed">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33115"/>
    <w:multiLevelType w:val="multilevel"/>
    <w:tmpl w:val="3D847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F1594"/>
    <w:multiLevelType w:val="multilevel"/>
    <w:tmpl w:val="F9860F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9C5626"/>
    <w:multiLevelType w:val="multilevel"/>
    <w:tmpl w:val="92126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02714"/>
    <w:multiLevelType w:val="hybridMultilevel"/>
    <w:tmpl w:val="7EB692B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321ACC"/>
    <w:multiLevelType w:val="multilevel"/>
    <w:tmpl w:val="4ED2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34D17"/>
    <w:multiLevelType w:val="multilevel"/>
    <w:tmpl w:val="795C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56283"/>
    <w:multiLevelType w:val="multilevel"/>
    <w:tmpl w:val="F90E5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7E40D23"/>
    <w:multiLevelType w:val="multilevel"/>
    <w:tmpl w:val="71C2A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315B68"/>
    <w:multiLevelType w:val="hybridMultilevel"/>
    <w:tmpl w:val="359ACBD4"/>
    <w:lvl w:ilvl="0" w:tplc="40240CAA">
      <w:start w:val="6"/>
      <w:numFmt w:val="bullet"/>
      <w:lvlText w:val="-"/>
      <w:lvlJc w:val="left"/>
      <w:pPr>
        <w:ind w:left="720" w:hanging="360"/>
      </w:pPr>
      <w:rPr>
        <w:rFonts w:ascii="HelvCondensed" w:eastAsia="Calibri" w:hAnsi="Helv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965320"/>
    <w:multiLevelType w:val="hybridMultilevel"/>
    <w:tmpl w:val="0BE25BF2"/>
    <w:lvl w:ilvl="0" w:tplc="24CE603A">
      <w:start w:val="15"/>
      <w:numFmt w:val="bullet"/>
      <w:lvlText w:val="-"/>
      <w:lvlJc w:val="left"/>
      <w:pPr>
        <w:ind w:left="720" w:hanging="360"/>
      </w:pPr>
      <w:rPr>
        <w:rFonts w:ascii="HelvCondensed" w:eastAsia="Calibri" w:hAnsi="HelvCondense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154895"/>
    <w:multiLevelType w:val="multilevel"/>
    <w:tmpl w:val="6E2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D13C8"/>
    <w:multiLevelType w:val="multilevel"/>
    <w:tmpl w:val="2FF0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2"/>
  </w:num>
  <w:num w:numId="4">
    <w:abstractNumId w:val="6"/>
  </w:num>
  <w:num w:numId="5">
    <w:abstractNumId w:val="0"/>
  </w:num>
  <w:num w:numId="6">
    <w:abstractNumId w:val="1"/>
  </w:num>
  <w:num w:numId="7">
    <w:abstractNumId w:val="8"/>
  </w:num>
  <w:num w:numId="8">
    <w:abstractNumId w:val="3"/>
  </w:num>
  <w:num w:numId="9">
    <w:abstractNumId w:val="9"/>
  </w:num>
  <w:num w:numId="10">
    <w:abstractNumId w:val="5"/>
  </w:num>
  <w:num w:numId="11">
    <w:abstractNumId w:val="4"/>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tish Gooriah">
    <w15:presenceInfo w15:providerId="Windows Live" w15:userId="bb4f910a01973b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E3"/>
    <w:rsid w:val="000E459D"/>
    <w:rsid w:val="00132540"/>
    <w:rsid w:val="001619DB"/>
    <w:rsid w:val="00183518"/>
    <w:rsid w:val="001D2042"/>
    <w:rsid w:val="002845B4"/>
    <w:rsid w:val="004C4068"/>
    <w:rsid w:val="005948D2"/>
    <w:rsid w:val="00620EE3"/>
    <w:rsid w:val="0064119E"/>
    <w:rsid w:val="00646DA7"/>
    <w:rsid w:val="00674512"/>
    <w:rsid w:val="00714438"/>
    <w:rsid w:val="007940A8"/>
    <w:rsid w:val="007B18D7"/>
    <w:rsid w:val="00807DD9"/>
    <w:rsid w:val="00813459"/>
    <w:rsid w:val="00883A1E"/>
    <w:rsid w:val="009A5960"/>
    <w:rsid w:val="009B5C1E"/>
    <w:rsid w:val="009D51A9"/>
    <w:rsid w:val="009D7553"/>
    <w:rsid w:val="00A07AAF"/>
    <w:rsid w:val="00A158EE"/>
    <w:rsid w:val="00B63774"/>
    <w:rsid w:val="00C70E1E"/>
    <w:rsid w:val="00C90A5E"/>
    <w:rsid w:val="00DB50A6"/>
    <w:rsid w:val="00E14E05"/>
    <w:rsid w:val="00E83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72558-B24C-419D-9BAA-158911AA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link w:val="Titre2Car"/>
    <w:uiPriority w:val="9"/>
    <w:semiHidden/>
    <w:unhideWhenUsed/>
    <w:qFormat/>
    <w:rsid w:val="008D5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8D5273"/>
    <w:rPr>
      <w:rFonts w:ascii="Times New Roman" w:hAnsi="Times New Roman" w:cs="Times New Roman"/>
      <w:sz w:val="24"/>
      <w:szCs w:val="24"/>
    </w:rPr>
  </w:style>
  <w:style w:type="character" w:styleId="Lienhypertexte">
    <w:name w:val="Hyperlink"/>
    <w:basedOn w:val="Policepardfaut"/>
    <w:uiPriority w:val="99"/>
    <w:unhideWhenUsed/>
    <w:rsid w:val="008D5273"/>
    <w:rPr>
      <w:color w:val="0563C1" w:themeColor="hyperlink"/>
      <w:u w:val="single"/>
    </w:rPr>
  </w:style>
  <w:style w:type="character" w:customStyle="1" w:styleId="Titre2Car">
    <w:name w:val="Titre 2 Car"/>
    <w:basedOn w:val="Policepardfaut"/>
    <w:link w:val="Titre2"/>
    <w:uiPriority w:val="9"/>
    <w:semiHidden/>
    <w:rsid w:val="008D5273"/>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C40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4068"/>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1D2042"/>
    <w:rPr>
      <w:b/>
      <w:bCs/>
    </w:rPr>
  </w:style>
  <w:style w:type="character" w:customStyle="1" w:styleId="ObjetducommentaireCar">
    <w:name w:val="Objet du commentaire Car"/>
    <w:basedOn w:val="CommentaireCar"/>
    <w:link w:val="Objetducommentaire"/>
    <w:uiPriority w:val="99"/>
    <w:semiHidden/>
    <w:rsid w:val="001D2042"/>
    <w:rPr>
      <w:b/>
      <w:bCs/>
      <w:sz w:val="20"/>
      <w:szCs w:val="20"/>
    </w:rPr>
  </w:style>
  <w:style w:type="paragraph" w:styleId="Paragraphedeliste">
    <w:name w:val="List Paragraph"/>
    <w:basedOn w:val="Normal"/>
    <w:uiPriority w:val="34"/>
    <w:qFormat/>
    <w:rsid w:val="000E459D"/>
    <w:pPr>
      <w:ind w:left="720"/>
      <w:contextualSpacing/>
    </w:pPr>
  </w:style>
  <w:style w:type="character" w:styleId="Lienhypertextesuivivisit">
    <w:name w:val="FollowedHyperlink"/>
    <w:basedOn w:val="Policepardfaut"/>
    <w:uiPriority w:val="99"/>
    <w:semiHidden/>
    <w:unhideWhenUsed/>
    <w:rsid w:val="007940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176329">
      <w:bodyDiv w:val="1"/>
      <w:marLeft w:val="0"/>
      <w:marRight w:val="0"/>
      <w:marTop w:val="0"/>
      <w:marBottom w:val="0"/>
      <w:divBdr>
        <w:top w:val="none" w:sz="0" w:space="0" w:color="auto"/>
        <w:left w:val="none" w:sz="0" w:space="0" w:color="auto"/>
        <w:bottom w:val="none" w:sz="0" w:space="0" w:color="auto"/>
        <w:right w:val="none" w:sz="0" w:space="0" w:color="auto"/>
      </w:divBdr>
    </w:div>
    <w:div w:id="1992247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on-site-internet.ooreka.fr/ebibliotheque/voir/254406/contrat-de-creation-de-logiciel" TargetMode="External"/><Relationship Id="rId13" Type="http://schemas.openxmlformats.org/officeDocument/2006/relationships/hyperlink" Target="https://www.solvoxia-avocats.com/fiches-juridiques/quelles-sont-les-clauses-essentielles-dun-contrat-de-developpement-logicie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eseaucerta.org/sites/default/files/sio/formationbpl/Exemples_de_contrat_de_service_informatiqu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larobenumerique.com/articles/protection-creation-logiciel-contrat-cadre-lega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captaincontrat.com/contrats-commerciaux-cgv/contrats-commerciaux/contrat-de-prestation-informatique" TargetMode="External"/><Relationship Id="rId4" Type="http://schemas.openxmlformats.org/officeDocument/2006/relationships/settings" Target="settings.xml"/><Relationship Id="rId9" Type="http://schemas.openxmlformats.org/officeDocument/2006/relationships/hyperlink" Target="https://beaubourg-avocats.fr/contrat-developpement-logicie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Oc5M1kAb6+MzRmH+4eC9vE+V+Q==">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4336</Words>
  <Characters>23851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Kritish Gooriah</dc:creator>
  <cp:lastModifiedBy>Kritish Gooriah</cp:lastModifiedBy>
  <cp:revision>8</cp:revision>
  <dcterms:created xsi:type="dcterms:W3CDTF">2021-06-16T14:21:00Z</dcterms:created>
  <dcterms:modified xsi:type="dcterms:W3CDTF">2022-01-13T12:02:00Z</dcterms:modified>
</cp:coreProperties>
</file>